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5F0B4353" w:rsidR="007A307A" w:rsidRPr="002E5CCC" w:rsidRDefault="00140E4C" w:rsidP="009B76D5">
      <w:pPr>
        <w:jc w:val="center"/>
        <w:rPr>
          <w:b/>
          <w:bCs/>
          <w:color w:val="00B050"/>
          <w:sz w:val="28"/>
        </w:rPr>
      </w:pPr>
      <w:r w:rsidRPr="00140E4C">
        <w:rPr>
          <w:b/>
          <w:color w:val="000000" w:themeColor="text1"/>
          <w:sz w:val="28"/>
        </w:rPr>
        <w:t xml:space="preserve">LEONARDO ALEIXO DA SILVA </w:t>
      </w:r>
      <w:r w:rsidR="009B76D5"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26F7F61C" w:rsidR="007A307A" w:rsidRPr="002E5CCC" w:rsidRDefault="00140E4C" w:rsidP="009B76D5">
      <w:pPr>
        <w:jc w:val="center"/>
        <w:rPr>
          <w:b/>
          <w:color w:val="00B050"/>
          <w:sz w:val="32"/>
        </w:rPr>
      </w:pPr>
      <w:r w:rsidRPr="00140E4C">
        <w:rPr>
          <w:b/>
          <w:color w:val="000000" w:themeColor="text1"/>
          <w:sz w:val="32"/>
        </w:rPr>
        <w:t>SISTEMA DE IDENTIFICAÇÃO HUMANA EM CÂMERAS DE VIGILÂNCIA</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5B39BB77" w:rsidR="007A307A" w:rsidRPr="002E5CCC" w:rsidRDefault="007A307A" w:rsidP="002850BE">
      <w:pPr>
        <w:tabs>
          <w:tab w:val="left" w:pos="5949"/>
        </w:tabs>
        <w:jc w:val="center"/>
        <w:rPr>
          <w:sz w:val="28"/>
          <w:szCs w:val="28"/>
        </w:rPr>
      </w:pPr>
      <w:r w:rsidRPr="002E5CCC">
        <w:rPr>
          <w:sz w:val="28"/>
          <w:szCs w:val="28"/>
        </w:rPr>
        <w:t>20</w:t>
      </w:r>
      <w:r w:rsidR="00140E4C" w:rsidRPr="00140E4C">
        <w:rPr>
          <w:color w:val="000000" w:themeColor="text1"/>
          <w:sz w:val="28"/>
          <w:szCs w:val="28"/>
        </w:rPr>
        <w:t>22</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11"/>
          <w:headerReference w:type="default" r:id="rId12"/>
          <w:headerReference w:type="first" r:id="rId13"/>
          <w:footerReference w:type="first" r:id="rId14"/>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5"/>
          <w:type w:val="continuous"/>
          <w:pgSz w:w="11907" w:h="16840" w:code="9"/>
          <w:pgMar w:top="1701" w:right="1134" w:bottom="1134" w:left="1701" w:header="1134" w:footer="1134" w:gutter="0"/>
          <w:pgNumType w:fmt="lowerRoman"/>
          <w:cols w:space="720"/>
          <w:noEndnote/>
          <w:docGrid w:linePitch="326"/>
        </w:sectPr>
      </w:pPr>
    </w:p>
    <w:p w14:paraId="2FF6B436" w14:textId="42E0377B" w:rsidR="009B76D5" w:rsidRPr="002E5CCC" w:rsidRDefault="00140E4C" w:rsidP="009B76D5">
      <w:pPr>
        <w:jc w:val="center"/>
        <w:rPr>
          <w:b/>
          <w:bCs/>
          <w:color w:val="00B050"/>
          <w:sz w:val="28"/>
        </w:rPr>
      </w:pPr>
      <w:r w:rsidRPr="00140E4C">
        <w:rPr>
          <w:b/>
          <w:color w:val="000000" w:themeColor="text1"/>
          <w:sz w:val="28"/>
        </w:rPr>
        <w:t>LEONARDO ALEIXO DA SILVA</w:t>
      </w:r>
      <w:r w:rsidRPr="002E5CCC">
        <w:rPr>
          <w:b/>
          <w:color w:val="00B050"/>
          <w:sz w:val="28"/>
        </w:rPr>
        <w:t xml:space="preserve"> </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11917478" w:rsidR="009B76D5" w:rsidRPr="002E5CCC" w:rsidRDefault="00140E4C" w:rsidP="009B76D5">
      <w:pPr>
        <w:jc w:val="center"/>
        <w:rPr>
          <w:b/>
          <w:color w:val="00B050"/>
          <w:sz w:val="32"/>
        </w:rPr>
      </w:pPr>
      <w:r w:rsidRPr="00140E4C">
        <w:rPr>
          <w:b/>
          <w:color w:val="000000" w:themeColor="text1"/>
          <w:sz w:val="32"/>
        </w:rPr>
        <w:t>SISTEMA DE IDENTIFICAÇÃO HUMANA EM CÂMERAS DE VIGILÂNCIA</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63A2648F" w14:textId="2A95E886" w:rsidR="007A307A" w:rsidRDefault="007A307A" w:rsidP="00140E4C">
      <w:pPr>
        <w:pStyle w:val="Recuodecorpodetexto3"/>
        <w:spacing w:line="240" w:lineRule="auto"/>
        <w:ind w:firstLine="357"/>
        <w:jc w:val="right"/>
        <w:rPr>
          <w:b/>
          <w:bCs/>
        </w:rPr>
      </w:pPr>
      <w:r w:rsidRPr="002E5CCC">
        <w:rPr>
          <w:b/>
          <w:bCs/>
        </w:rPr>
        <w:t xml:space="preserve">Orientador: </w:t>
      </w:r>
      <w:r w:rsidR="00140E4C">
        <w:rPr>
          <w:b/>
          <w:bCs/>
        </w:rPr>
        <w:t>Me. Carlos Augusto Lombardi Garcia</w:t>
      </w:r>
    </w:p>
    <w:p w14:paraId="540617B9" w14:textId="77777777" w:rsidR="00140E4C" w:rsidRPr="002E5CCC" w:rsidRDefault="00140E4C" w:rsidP="00140E4C">
      <w:pPr>
        <w:pStyle w:val="Recuodecorpodetexto3"/>
        <w:spacing w:line="240" w:lineRule="auto"/>
        <w:ind w:firstLine="357"/>
        <w:jc w:val="right"/>
        <w:rPr>
          <w:b/>
          <w:bCs/>
        </w:rPr>
      </w:pP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203C8FA0" w:rsidR="002E5CCC" w:rsidRPr="002E5CCC" w:rsidRDefault="007A307A" w:rsidP="005D023B">
      <w:pPr>
        <w:tabs>
          <w:tab w:val="left" w:pos="5949"/>
        </w:tabs>
        <w:jc w:val="center"/>
        <w:rPr>
          <w:color w:val="00B050"/>
          <w:sz w:val="28"/>
          <w:szCs w:val="28"/>
        </w:rPr>
        <w:sectPr w:rsidR="002E5CCC" w:rsidRPr="002E5CCC" w:rsidSect="002E5CCC">
          <w:headerReference w:type="default" r:id="rId16"/>
          <w:headerReference w:type="first" r:id="rId17"/>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140E4C" w:rsidRPr="00140E4C">
        <w:rPr>
          <w:color w:val="000000" w:themeColor="text1"/>
          <w:sz w:val="28"/>
          <w:szCs w:val="28"/>
        </w:rPr>
        <w:t>22</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3C64100A" w:rsidR="002D78C0" w:rsidRPr="00140E4C" w:rsidRDefault="00140E4C" w:rsidP="00773C8A">
                            <w:pPr>
                              <w:pStyle w:val="Textodenotaderodap"/>
                              <w:ind w:left="0" w:firstLine="567"/>
                              <w:rPr>
                                <w:color w:val="000000" w:themeColor="text1"/>
                              </w:rPr>
                            </w:pPr>
                            <w:r w:rsidRPr="00140E4C">
                              <w:rPr>
                                <w:color w:val="000000" w:themeColor="text1"/>
                              </w:rPr>
                              <w:t>SILVA</w:t>
                            </w:r>
                            <w:r w:rsidR="002D78C0" w:rsidRPr="00140E4C">
                              <w:rPr>
                                <w:color w:val="000000" w:themeColor="text1"/>
                              </w:rPr>
                              <w:t xml:space="preserve">, </w:t>
                            </w:r>
                            <w:r w:rsidRPr="00140E4C">
                              <w:rPr>
                                <w:color w:val="000000" w:themeColor="text1"/>
                              </w:rPr>
                              <w:t>Leonardo</w:t>
                            </w:r>
                            <w:r w:rsidR="00F660DE">
                              <w:rPr>
                                <w:color w:val="000000" w:themeColor="text1"/>
                              </w:rPr>
                              <w:t xml:space="preserve"> Aleixo</w:t>
                            </w:r>
                          </w:p>
                          <w:p w14:paraId="251EFA84" w14:textId="12ED74A7" w:rsidR="002D78C0" w:rsidRDefault="00140E4C" w:rsidP="00773C8A">
                            <w:pPr>
                              <w:pStyle w:val="Textodenotaderodap"/>
                              <w:ind w:left="0" w:firstLine="567"/>
                            </w:pPr>
                            <w:r w:rsidRPr="00140E4C">
                              <w:rPr>
                                <w:color w:val="000000" w:themeColor="text1"/>
                              </w:rPr>
                              <w:t>Sistema de Identificação Humana em Câmeras de Vigilância</w:t>
                            </w:r>
                            <w:r w:rsidR="002D78C0">
                              <w:t>.</w:t>
                            </w:r>
                          </w:p>
                          <w:p w14:paraId="307D57FF" w14:textId="7B00C8E5" w:rsidR="002D78C0" w:rsidRDefault="002D78C0" w:rsidP="00773C8A">
                            <w:pPr>
                              <w:pStyle w:val="Textodenotaderodap"/>
                              <w:ind w:left="0" w:firstLine="567"/>
                            </w:pPr>
                            <w:r>
                              <w:t>São José dos Campos, 2</w:t>
                            </w:r>
                            <w:r w:rsidRPr="00140E4C">
                              <w:rPr>
                                <w:color w:val="000000" w:themeColor="text1"/>
                              </w:rPr>
                              <w:t>0</w:t>
                            </w:r>
                            <w:r w:rsidR="00140E4C" w:rsidRPr="00140E4C">
                              <w:rPr>
                                <w:color w:val="000000" w:themeColor="text1"/>
                              </w:rPr>
                              <w:t>22</w:t>
                            </w:r>
                            <w:r>
                              <w:t>.</w:t>
                            </w:r>
                          </w:p>
                          <w:p w14:paraId="53A59466" w14:textId="5D4A5AC7" w:rsidR="002D78C0" w:rsidRPr="00674D85" w:rsidRDefault="00663CD8" w:rsidP="00773C8A">
                            <w:pPr>
                              <w:pStyle w:val="Textodenotaderodap"/>
                              <w:ind w:left="0" w:firstLine="567"/>
                              <w:rPr>
                                <w:color w:val="00B050"/>
                              </w:rPr>
                            </w:pPr>
                            <w:r>
                              <w:rPr>
                                <w:color w:val="000000" w:themeColor="text1"/>
                              </w:rPr>
                              <w:t>23</w:t>
                            </w:r>
                            <w:r w:rsidR="002D78C0" w:rsidRPr="00140E4C">
                              <w:rPr>
                                <w:color w:val="000000" w:themeColor="text1"/>
                              </w:rPr>
                              <w:t>f</w:t>
                            </w:r>
                            <w:r w:rsidR="002D78C0">
                              <w:t xml:space="preserve">. </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6DB3AA50"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140E4C" w:rsidRPr="00140E4C">
                              <w:rPr>
                                <w:color w:val="000000" w:themeColor="text1"/>
                                <w:sz w:val="20"/>
                                <w:szCs w:val="20"/>
                              </w:rPr>
                              <w:t>Banco de Dados</w:t>
                            </w:r>
                            <w:r w:rsidRPr="00140E4C">
                              <w:rPr>
                                <w:color w:val="000000" w:themeColor="text1"/>
                                <w:sz w:val="20"/>
                                <w:szCs w:val="20"/>
                              </w:rPr>
                              <w:t>.</w:t>
                            </w:r>
                          </w:p>
                          <w:p w14:paraId="355045A6" w14:textId="3808CF88"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proofErr w:type="spellStart"/>
                            <w:r w:rsidRPr="00154791">
                              <w:rPr>
                                <w:sz w:val="20"/>
                                <w:szCs w:val="20"/>
                              </w:rPr>
                              <w:t>Jessen</w:t>
                            </w:r>
                            <w:proofErr w:type="spellEnd"/>
                            <w:r w:rsidRPr="00154791">
                              <w:rPr>
                                <w:sz w:val="20"/>
                                <w:szCs w:val="20"/>
                              </w:rPr>
                              <w:t xml:space="preserve"> Vidal,</w:t>
                            </w:r>
                            <w:r>
                              <w:rPr>
                                <w:sz w:val="20"/>
                                <w:szCs w:val="20"/>
                              </w:rPr>
                              <w:t xml:space="preserve"> 20</w:t>
                            </w:r>
                            <w:r w:rsidR="00140E4C" w:rsidRPr="00140E4C">
                              <w:rPr>
                                <w:color w:val="000000" w:themeColor="text1"/>
                                <w:sz w:val="20"/>
                                <w:szCs w:val="20"/>
                              </w:rPr>
                              <w:t>22</w:t>
                            </w:r>
                            <w:r>
                              <w:rPr>
                                <w:sz w:val="20"/>
                                <w:szCs w:val="20"/>
                              </w:rPr>
                              <w:t>.</w:t>
                            </w:r>
                          </w:p>
                          <w:p w14:paraId="638CCDD7" w14:textId="357D1C99" w:rsidR="002D78C0" w:rsidRDefault="002D78C0" w:rsidP="00773C8A">
                            <w:pPr>
                              <w:ind w:left="0" w:right="295" w:firstLine="567"/>
                              <w:jc w:val="both"/>
                              <w:rPr>
                                <w:sz w:val="20"/>
                                <w:szCs w:val="20"/>
                              </w:rPr>
                            </w:pPr>
                            <w:r w:rsidRPr="00140E4C">
                              <w:rPr>
                                <w:color w:val="000000" w:themeColor="text1"/>
                                <w:sz w:val="20"/>
                                <w:szCs w:val="20"/>
                              </w:rPr>
                              <w:t>Orientador Interno ou Principal:</w:t>
                            </w:r>
                            <w:r w:rsidR="00140E4C" w:rsidRPr="00140E4C">
                              <w:rPr>
                                <w:color w:val="000000" w:themeColor="text1"/>
                                <w:sz w:val="20"/>
                                <w:szCs w:val="20"/>
                              </w:rPr>
                              <w:t xml:space="preserve"> Me, Carlos Augusto Lombardi Garcia</w:t>
                            </w:r>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1F5484F0" w:rsidR="002D78C0" w:rsidRPr="00D048E1" w:rsidRDefault="002D78C0" w:rsidP="009C5DC4">
                            <w:pPr>
                              <w:ind w:left="540" w:right="240"/>
                              <w:jc w:val="both"/>
                              <w:rPr>
                                <w:sz w:val="20"/>
                                <w:szCs w:val="20"/>
                              </w:rPr>
                            </w:pPr>
                            <w:r w:rsidRPr="007D0366">
                              <w:rPr>
                                <w:sz w:val="20"/>
                                <w:szCs w:val="20"/>
                              </w:rPr>
                              <w:t>1</w:t>
                            </w:r>
                            <w:r w:rsidRPr="00F660DE">
                              <w:rPr>
                                <w:color w:val="000000" w:themeColor="text1"/>
                                <w:sz w:val="20"/>
                                <w:szCs w:val="20"/>
                              </w:rPr>
                              <w:t xml:space="preserve">. </w:t>
                            </w:r>
                            <w:r w:rsidR="00140E4C" w:rsidRPr="00F660DE">
                              <w:rPr>
                                <w:color w:val="000000" w:themeColor="text1"/>
                                <w:sz w:val="20"/>
                                <w:szCs w:val="20"/>
                              </w:rPr>
                              <w:t>Inteligência Artificial</w:t>
                            </w:r>
                            <w:r w:rsidRPr="00F660DE">
                              <w:rPr>
                                <w:color w:val="000000" w:themeColor="text1"/>
                                <w:sz w:val="20"/>
                                <w:szCs w:val="20"/>
                              </w:rPr>
                              <w:t xml:space="preserve"> 1. 2. </w:t>
                            </w:r>
                            <w:r w:rsidR="00140E4C" w:rsidRPr="00F660DE">
                              <w:rPr>
                                <w:color w:val="000000" w:themeColor="text1"/>
                                <w:sz w:val="20"/>
                                <w:szCs w:val="20"/>
                              </w:rPr>
                              <w:t>YOLO</w:t>
                            </w:r>
                            <w:r w:rsidRPr="00F660DE">
                              <w:rPr>
                                <w:color w:val="000000" w:themeColor="text1"/>
                                <w:sz w:val="20"/>
                                <w:szCs w:val="20"/>
                              </w:rPr>
                              <w:t xml:space="preserve"> 2. 3. </w:t>
                            </w:r>
                            <w:r w:rsidR="00140E4C" w:rsidRPr="00F660DE">
                              <w:rPr>
                                <w:color w:val="000000" w:themeColor="text1"/>
                                <w:sz w:val="20"/>
                                <w:szCs w:val="20"/>
                              </w:rPr>
                              <w:t>Câmera de Segurança</w:t>
                            </w:r>
                            <w:r w:rsidRPr="00F660DE">
                              <w:rPr>
                                <w:color w:val="000000" w:themeColor="text1"/>
                                <w:sz w:val="20"/>
                                <w:szCs w:val="20"/>
                              </w:rPr>
                              <w:t xml:space="preser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">
                <v:textbox>
                  <w:txbxContent>
                    <w:p w14:paraId="1BAF09FD" w14:textId="3C64100A" w:rsidR="002D78C0" w:rsidRPr="00140E4C" w:rsidRDefault="00140E4C" w:rsidP="00773C8A">
                      <w:pPr>
                        <w:pStyle w:val="Textodenotaderodap"/>
                        <w:ind w:left="0" w:firstLine="567"/>
                        <w:rPr>
                          <w:color w:val="000000" w:themeColor="text1"/>
                        </w:rPr>
                      </w:pPr>
                      <w:r w:rsidRPr="00140E4C">
                        <w:rPr>
                          <w:color w:val="000000" w:themeColor="text1"/>
                        </w:rPr>
                        <w:t>SILVA</w:t>
                      </w:r>
                      <w:r w:rsidR="002D78C0" w:rsidRPr="00140E4C">
                        <w:rPr>
                          <w:color w:val="000000" w:themeColor="text1"/>
                        </w:rPr>
                        <w:t xml:space="preserve">, </w:t>
                      </w:r>
                      <w:r w:rsidRPr="00140E4C">
                        <w:rPr>
                          <w:color w:val="000000" w:themeColor="text1"/>
                        </w:rPr>
                        <w:t>Leonardo</w:t>
                      </w:r>
                      <w:r w:rsidR="00F660DE">
                        <w:rPr>
                          <w:color w:val="000000" w:themeColor="text1"/>
                        </w:rPr>
                        <w:t xml:space="preserve"> Aleixo</w:t>
                      </w:r>
                    </w:p>
                    <w:p w14:paraId="251EFA84" w14:textId="12ED74A7" w:rsidR="002D78C0" w:rsidRDefault="00140E4C" w:rsidP="00773C8A">
                      <w:pPr>
                        <w:pStyle w:val="Textodenotaderodap"/>
                        <w:ind w:left="0" w:firstLine="567"/>
                      </w:pPr>
                      <w:r w:rsidRPr="00140E4C">
                        <w:rPr>
                          <w:color w:val="000000" w:themeColor="text1"/>
                        </w:rPr>
                        <w:t>Sistema de Identificação Humana em Câmeras de Vigilância</w:t>
                      </w:r>
                      <w:r w:rsidR="002D78C0">
                        <w:t>.</w:t>
                      </w:r>
                    </w:p>
                    <w:p w14:paraId="307D57FF" w14:textId="7B00C8E5" w:rsidR="002D78C0" w:rsidRDefault="002D78C0" w:rsidP="00773C8A">
                      <w:pPr>
                        <w:pStyle w:val="Textodenotaderodap"/>
                        <w:ind w:left="0" w:firstLine="567"/>
                      </w:pPr>
                      <w:r>
                        <w:t>São José dos Campos, 2</w:t>
                      </w:r>
                      <w:r w:rsidRPr="00140E4C">
                        <w:rPr>
                          <w:color w:val="000000" w:themeColor="text1"/>
                        </w:rPr>
                        <w:t>0</w:t>
                      </w:r>
                      <w:r w:rsidR="00140E4C" w:rsidRPr="00140E4C">
                        <w:rPr>
                          <w:color w:val="000000" w:themeColor="text1"/>
                        </w:rPr>
                        <w:t>22</w:t>
                      </w:r>
                      <w:r>
                        <w:t>.</w:t>
                      </w:r>
                    </w:p>
                    <w:p w14:paraId="53A59466" w14:textId="5D4A5AC7" w:rsidR="002D78C0" w:rsidRPr="00674D85" w:rsidRDefault="00663CD8" w:rsidP="00773C8A">
                      <w:pPr>
                        <w:pStyle w:val="Textodenotaderodap"/>
                        <w:ind w:left="0" w:firstLine="567"/>
                        <w:rPr>
                          <w:color w:val="00B050"/>
                        </w:rPr>
                      </w:pPr>
                      <w:r>
                        <w:rPr>
                          <w:color w:val="000000" w:themeColor="text1"/>
                        </w:rPr>
                        <w:t>23</w:t>
                      </w:r>
                      <w:r w:rsidR="002D78C0" w:rsidRPr="00140E4C">
                        <w:rPr>
                          <w:color w:val="000000" w:themeColor="text1"/>
                        </w:rPr>
                        <w:t>f</w:t>
                      </w:r>
                      <w:r w:rsidR="002D78C0">
                        <w:t xml:space="preserve">. </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6DB3AA50"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140E4C" w:rsidRPr="00140E4C">
                        <w:rPr>
                          <w:color w:val="000000" w:themeColor="text1"/>
                          <w:sz w:val="20"/>
                          <w:szCs w:val="20"/>
                        </w:rPr>
                        <w:t>Banco de Dados</w:t>
                      </w:r>
                      <w:r w:rsidRPr="00140E4C">
                        <w:rPr>
                          <w:color w:val="000000" w:themeColor="text1"/>
                          <w:sz w:val="20"/>
                          <w:szCs w:val="20"/>
                        </w:rPr>
                        <w:t>.</w:t>
                      </w:r>
                    </w:p>
                    <w:p w14:paraId="355045A6" w14:textId="3808CF88"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proofErr w:type="spellStart"/>
                      <w:r w:rsidRPr="00154791">
                        <w:rPr>
                          <w:sz w:val="20"/>
                          <w:szCs w:val="20"/>
                        </w:rPr>
                        <w:t>Jessen</w:t>
                      </w:r>
                      <w:proofErr w:type="spellEnd"/>
                      <w:r w:rsidRPr="00154791">
                        <w:rPr>
                          <w:sz w:val="20"/>
                          <w:szCs w:val="20"/>
                        </w:rPr>
                        <w:t xml:space="preserve"> Vidal,</w:t>
                      </w:r>
                      <w:r>
                        <w:rPr>
                          <w:sz w:val="20"/>
                          <w:szCs w:val="20"/>
                        </w:rPr>
                        <w:t xml:space="preserve"> 20</w:t>
                      </w:r>
                      <w:r w:rsidR="00140E4C" w:rsidRPr="00140E4C">
                        <w:rPr>
                          <w:color w:val="000000" w:themeColor="text1"/>
                          <w:sz w:val="20"/>
                          <w:szCs w:val="20"/>
                        </w:rPr>
                        <w:t>22</w:t>
                      </w:r>
                      <w:r>
                        <w:rPr>
                          <w:sz w:val="20"/>
                          <w:szCs w:val="20"/>
                        </w:rPr>
                        <w:t>.</w:t>
                      </w:r>
                    </w:p>
                    <w:p w14:paraId="638CCDD7" w14:textId="357D1C99" w:rsidR="002D78C0" w:rsidRDefault="002D78C0" w:rsidP="00773C8A">
                      <w:pPr>
                        <w:ind w:left="0" w:right="295" w:firstLine="567"/>
                        <w:jc w:val="both"/>
                        <w:rPr>
                          <w:sz w:val="20"/>
                          <w:szCs w:val="20"/>
                        </w:rPr>
                      </w:pPr>
                      <w:r w:rsidRPr="00140E4C">
                        <w:rPr>
                          <w:color w:val="000000" w:themeColor="text1"/>
                          <w:sz w:val="20"/>
                          <w:szCs w:val="20"/>
                        </w:rPr>
                        <w:t>Orientador Interno ou Principal:</w:t>
                      </w:r>
                      <w:r w:rsidR="00140E4C" w:rsidRPr="00140E4C">
                        <w:rPr>
                          <w:color w:val="000000" w:themeColor="text1"/>
                          <w:sz w:val="20"/>
                          <w:szCs w:val="20"/>
                        </w:rPr>
                        <w:t xml:space="preserve"> Me, Carlos Augusto Lombardi Garcia</w:t>
                      </w:r>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1F5484F0" w:rsidR="002D78C0" w:rsidRPr="00D048E1" w:rsidRDefault="002D78C0" w:rsidP="009C5DC4">
                      <w:pPr>
                        <w:ind w:left="540" w:right="240"/>
                        <w:jc w:val="both"/>
                        <w:rPr>
                          <w:sz w:val="20"/>
                          <w:szCs w:val="20"/>
                        </w:rPr>
                      </w:pPr>
                      <w:r w:rsidRPr="007D0366">
                        <w:rPr>
                          <w:sz w:val="20"/>
                          <w:szCs w:val="20"/>
                        </w:rPr>
                        <w:t>1</w:t>
                      </w:r>
                      <w:r w:rsidRPr="00F660DE">
                        <w:rPr>
                          <w:color w:val="000000" w:themeColor="text1"/>
                          <w:sz w:val="20"/>
                          <w:szCs w:val="20"/>
                        </w:rPr>
                        <w:t xml:space="preserve">. </w:t>
                      </w:r>
                      <w:r w:rsidR="00140E4C" w:rsidRPr="00F660DE">
                        <w:rPr>
                          <w:color w:val="000000" w:themeColor="text1"/>
                          <w:sz w:val="20"/>
                          <w:szCs w:val="20"/>
                        </w:rPr>
                        <w:t>Inteligência Artificial</w:t>
                      </w:r>
                      <w:r w:rsidRPr="00F660DE">
                        <w:rPr>
                          <w:color w:val="000000" w:themeColor="text1"/>
                          <w:sz w:val="20"/>
                          <w:szCs w:val="20"/>
                        </w:rPr>
                        <w:t xml:space="preserve"> 1. 2. </w:t>
                      </w:r>
                      <w:r w:rsidR="00140E4C" w:rsidRPr="00F660DE">
                        <w:rPr>
                          <w:color w:val="000000" w:themeColor="text1"/>
                          <w:sz w:val="20"/>
                          <w:szCs w:val="20"/>
                        </w:rPr>
                        <w:t>YOLO</w:t>
                      </w:r>
                      <w:r w:rsidRPr="00F660DE">
                        <w:rPr>
                          <w:color w:val="000000" w:themeColor="text1"/>
                          <w:sz w:val="20"/>
                          <w:szCs w:val="20"/>
                        </w:rPr>
                        <w:t xml:space="preserve"> 2. 3. </w:t>
                      </w:r>
                      <w:r w:rsidR="00140E4C" w:rsidRPr="00F660DE">
                        <w:rPr>
                          <w:color w:val="000000" w:themeColor="text1"/>
                          <w:sz w:val="20"/>
                          <w:szCs w:val="20"/>
                        </w:rPr>
                        <w:t>Câmera de Segurança</w:t>
                      </w:r>
                      <w:r w:rsidRPr="00F660DE">
                        <w:rPr>
                          <w:color w:val="000000" w:themeColor="text1"/>
                          <w:sz w:val="20"/>
                          <w:szCs w:val="20"/>
                        </w:rPr>
                        <w:t xml:space="preser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133FDA40" w:rsidR="007A307A" w:rsidRPr="002E5CCC" w:rsidRDefault="00F660DE" w:rsidP="00237E74">
      <w:pPr>
        <w:jc w:val="both"/>
      </w:pPr>
      <w:r w:rsidRPr="00F660DE">
        <w:rPr>
          <w:color w:val="000000" w:themeColor="text1"/>
        </w:rPr>
        <w:t>SILVA</w:t>
      </w:r>
      <w:r w:rsidR="007A307A" w:rsidRPr="00F660DE">
        <w:rPr>
          <w:color w:val="000000" w:themeColor="text1"/>
        </w:rPr>
        <w:t xml:space="preserve">, </w:t>
      </w:r>
      <w:r w:rsidRPr="00F660DE">
        <w:rPr>
          <w:color w:val="000000" w:themeColor="text1"/>
        </w:rPr>
        <w:t>Leonardo Aleixo</w:t>
      </w:r>
      <w:r w:rsidR="007A307A" w:rsidRPr="00F660DE">
        <w:rPr>
          <w:color w:val="000000" w:themeColor="text1"/>
        </w:rPr>
        <w:t xml:space="preserve">. </w:t>
      </w:r>
      <w:r w:rsidRPr="00F660DE">
        <w:rPr>
          <w:b/>
          <w:bCs/>
          <w:color w:val="000000" w:themeColor="text1"/>
        </w:rPr>
        <w:t>Sistema de Identificação Humana em Câmeras de Vigilância</w:t>
      </w:r>
      <w:r w:rsidR="007A307A" w:rsidRPr="00F660DE">
        <w:rPr>
          <w:b/>
          <w:bCs/>
          <w:color w:val="000000" w:themeColor="text1"/>
        </w:rPr>
        <w:t xml:space="preserve">. </w:t>
      </w:r>
      <w:r w:rsidR="007A307A" w:rsidRPr="00F660DE">
        <w:rPr>
          <w:color w:val="000000" w:themeColor="text1"/>
        </w:rPr>
        <w:t>20</w:t>
      </w:r>
      <w:r w:rsidRPr="00F660DE">
        <w:rPr>
          <w:color w:val="000000" w:themeColor="text1"/>
        </w:rPr>
        <w:t>22</w:t>
      </w:r>
      <w:r w:rsidR="007A307A" w:rsidRPr="00F660DE">
        <w:rPr>
          <w:color w:val="000000" w:themeColor="text1"/>
        </w:rPr>
        <w:t xml:space="preserve">. </w:t>
      </w:r>
      <w:r w:rsidR="00663CD8">
        <w:rPr>
          <w:color w:val="000000" w:themeColor="text1"/>
        </w:rPr>
        <w:t>23</w:t>
      </w:r>
      <w:r w:rsidR="007A307A" w:rsidRPr="00F660DE">
        <w:rPr>
          <w:color w:val="000000" w:themeColor="text1"/>
        </w:rPr>
        <w:t>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501F2EBA" w14:textId="77777777" w:rsidR="007A307A" w:rsidRPr="002E5CCC" w:rsidRDefault="007A307A" w:rsidP="00F660DE">
      <w:pPr>
        <w:ind w:left="0"/>
      </w:pPr>
    </w:p>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006F86B9" w:rsidR="007A307A" w:rsidRPr="00F660DE" w:rsidRDefault="007A307A" w:rsidP="00237E74">
      <w:pPr>
        <w:rPr>
          <w:color w:val="000000" w:themeColor="text1"/>
        </w:rPr>
      </w:pPr>
      <w:r w:rsidRPr="00F660DE">
        <w:rPr>
          <w:color w:val="000000" w:themeColor="text1"/>
        </w:rPr>
        <w:t xml:space="preserve">NOME(S) DO(S) AUTOR(ES): </w:t>
      </w:r>
      <w:r w:rsidR="00F660DE" w:rsidRPr="00F660DE">
        <w:rPr>
          <w:color w:val="000000" w:themeColor="text1"/>
        </w:rPr>
        <w:t>Leonardo Aleixo da Silva</w:t>
      </w:r>
      <w:r w:rsidRPr="00F660DE">
        <w:rPr>
          <w:color w:val="000000" w:themeColor="text1"/>
        </w:rPr>
        <w:t xml:space="preserve"> </w:t>
      </w:r>
    </w:p>
    <w:p w14:paraId="6DF166CF" w14:textId="4C617E0F" w:rsidR="007A307A" w:rsidRPr="00F660DE" w:rsidRDefault="007A307A" w:rsidP="00237E74">
      <w:pPr>
        <w:rPr>
          <w:color w:val="000000" w:themeColor="text1"/>
        </w:rPr>
      </w:pPr>
      <w:r w:rsidRPr="00F660DE">
        <w:rPr>
          <w:color w:val="000000" w:themeColor="text1"/>
        </w:rPr>
        <w:t xml:space="preserve">TÍTULO DO TRABALHO: </w:t>
      </w:r>
      <w:r w:rsidR="00F660DE" w:rsidRPr="00F660DE">
        <w:rPr>
          <w:color w:val="000000" w:themeColor="text1"/>
        </w:rPr>
        <w:t>Sistema de Identificação Humana em Câmeras de Vigilância</w:t>
      </w:r>
      <w:r w:rsidRPr="00F660DE">
        <w:rPr>
          <w:color w:val="000000" w:themeColor="text1"/>
        </w:rPr>
        <w:t xml:space="preserve"> </w:t>
      </w:r>
    </w:p>
    <w:p w14:paraId="6101FC52" w14:textId="69B05A3D" w:rsidR="007A307A" w:rsidRPr="002E5CCC" w:rsidRDefault="007A307A" w:rsidP="00237E74">
      <w:r w:rsidRPr="00F660DE">
        <w:rPr>
          <w:color w:val="000000" w:themeColor="text1"/>
        </w:rPr>
        <w:t>TIPO DO TRABALHO/ANO: Trabalho de Graduação/20</w:t>
      </w:r>
      <w:r w:rsidR="00F660DE" w:rsidRPr="00F660DE">
        <w:rPr>
          <w:color w:val="000000" w:themeColor="text1"/>
        </w:rPr>
        <w:t>22</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521E78B" w14:textId="77777777" w:rsidR="007A307A" w:rsidRPr="002E5CCC" w:rsidRDefault="007A307A" w:rsidP="00F660DE">
      <w:pPr>
        <w:pStyle w:val="Corpodetexto"/>
        <w:spacing w:line="240" w:lineRule="auto"/>
        <w:ind w:left="0"/>
      </w:pPr>
    </w:p>
    <w:p w14:paraId="30BCB0B7" w14:textId="77777777" w:rsidR="007A307A" w:rsidRPr="002E5CCC" w:rsidRDefault="007A307A" w:rsidP="00237E74">
      <w:pPr>
        <w:pStyle w:val="Corpodetexto"/>
        <w:spacing w:line="240" w:lineRule="auto"/>
      </w:pPr>
    </w:p>
    <w:p w14:paraId="521B5D27" w14:textId="77777777" w:rsidR="007A307A" w:rsidRPr="002E5CCC" w:rsidRDefault="007A307A" w:rsidP="00F660DE">
      <w:pPr>
        <w:pStyle w:val="Corpodetexto"/>
        <w:spacing w:line="240" w:lineRule="auto"/>
        <w:ind w:left="0"/>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2E5CCC" w:rsidRDefault="007A307A" w:rsidP="0061512C">
            <w:r w:rsidRPr="002E5CCC">
              <w:t>_____________________________________</w:t>
            </w:r>
          </w:p>
          <w:p w14:paraId="4911E33D" w14:textId="3CB5F6C4" w:rsidR="007A307A" w:rsidRPr="00F660DE" w:rsidRDefault="00F660DE" w:rsidP="0061512C">
            <w:pPr>
              <w:rPr>
                <w:color w:val="000000" w:themeColor="text1"/>
              </w:rPr>
            </w:pPr>
            <w:r w:rsidRPr="00F660DE">
              <w:rPr>
                <w:color w:val="000000" w:themeColor="text1"/>
              </w:rPr>
              <w:t>Leonardo Aleixo da Silva</w:t>
            </w:r>
          </w:p>
          <w:p w14:paraId="4E4773CD" w14:textId="41B38D92" w:rsidR="007A307A" w:rsidRPr="00773C8A" w:rsidRDefault="00F660DE" w:rsidP="0061512C">
            <w:pPr>
              <w:rPr>
                <w:color w:val="00B050"/>
              </w:rPr>
            </w:pPr>
            <w:r w:rsidRPr="00F660DE">
              <w:rPr>
                <w:color w:val="000000" w:themeColor="text1"/>
              </w:rPr>
              <w:t xml:space="preserve">Avenida Pedro </w:t>
            </w:r>
            <w:proofErr w:type="spellStart"/>
            <w:r w:rsidRPr="00F660DE">
              <w:rPr>
                <w:color w:val="000000" w:themeColor="text1"/>
              </w:rPr>
              <w:t>Friggi</w:t>
            </w:r>
            <w:proofErr w:type="spellEnd"/>
            <w:r w:rsidRPr="00F660DE">
              <w:rPr>
                <w:color w:val="000000" w:themeColor="text1"/>
              </w:rPr>
              <w:t>, 3100 – Bloco 12 Apto 34</w:t>
            </w:r>
          </w:p>
          <w:p w14:paraId="263254BE" w14:textId="3233CDB4" w:rsidR="007A307A" w:rsidRPr="002E5CCC" w:rsidRDefault="00F660DE" w:rsidP="0074560E">
            <w:pPr>
              <w:pStyle w:val="Corpodetexto"/>
              <w:spacing w:line="240" w:lineRule="auto"/>
            </w:pPr>
            <w:r w:rsidRPr="00F660DE">
              <w:rPr>
                <w:color w:val="000000" w:themeColor="text1"/>
              </w:rPr>
              <w:t>12223-430</w:t>
            </w:r>
            <w:r w:rsidR="007A307A" w:rsidRPr="00F660DE">
              <w:rPr>
                <w:color w:val="000000" w:themeColor="text1"/>
              </w:rPr>
              <w:t xml:space="preserve">, </w:t>
            </w:r>
            <w:r w:rsidRPr="00F660DE">
              <w:rPr>
                <w:color w:val="000000" w:themeColor="text1"/>
              </w:rPr>
              <w:t>São José dos Campos</w:t>
            </w:r>
            <w:r w:rsidR="007A307A" w:rsidRPr="00F660DE">
              <w:rPr>
                <w:color w:val="000000" w:themeColor="text1"/>
              </w:rPr>
              <w:t xml:space="preserve"> </w:t>
            </w:r>
            <w:r w:rsidRPr="00F660DE">
              <w:rPr>
                <w:color w:val="000000" w:themeColor="text1"/>
              </w:rPr>
              <w:t>–</w:t>
            </w:r>
            <w:r w:rsidR="007A307A" w:rsidRPr="00F660DE">
              <w:rPr>
                <w:color w:val="000000" w:themeColor="text1"/>
              </w:rPr>
              <w:t xml:space="preserve"> </w:t>
            </w:r>
            <w:r w:rsidRPr="00F660DE">
              <w:rPr>
                <w:color w:val="000000" w:themeColor="text1"/>
              </w:rPr>
              <w:t>São Paulo</w:t>
            </w: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1E627682" w:rsidR="009B76D5" w:rsidRPr="002E5CCC" w:rsidRDefault="00F660DE" w:rsidP="009B76D5">
      <w:pPr>
        <w:jc w:val="center"/>
        <w:rPr>
          <w:b/>
          <w:bCs/>
          <w:color w:val="00B050"/>
          <w:sz w:val="28"/>
        </w:rPr>
      </w:pPr>
      <w:r w:rsidRPr="00F660DE">
        <w:rPr>
          <w:b/>
          <w:color w:val="000000" w:themeColor="text1"/>
          <w:sz w:val="28"/>
        </w:rPr>
        <w:lastRenderedPageBreak/>
        <w:t>LEONARDO ALEIXO DA SILVA</w:t>
      </w:r>
      <w:r w:rsidR="009B76D5"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54F97403" w:rsidR="007A307A" w:rsidRPr="00F660DE" w:rsidRDefault="00F660DE" w:rsidP="009B76D5">
      <w:pPr>
        <w:jc w:val="center"/>
        <w:rPr>
          <w:b/>
          <w:color w:val="000000" w:themeColor="text1"/>
          <w:sz w:val="32"/>
        </w:rPr>
      </w:pPr>
      <w:r w:rsidRPr="00F660DE">
        <w:rPr>
          <w:b/>
          <w:color w:val="000000" w:themeColor="text1"/>
          <w:sz w:val="32"/>
        </w:rPr>
        <w:t>SISTEMA DE IDENTIFICAÇÃO HUMANA EM CÂMERAS DE VIGILÂNCIA</w:t>
      </w:r>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4F7B60C3" w:rsidR="00B4281C" w:rsidRPr="00F660DE" w:rsidRDefault="00F660DE" w:rsidP="00B4281C">
      <w:pPr>
        <w:jc w:val="center"/>
        <w:rPr>
          <w:b/>
          <w:bCs/>
          <w:color w:val="000000" w:themeColor="text1"/>
        </w:rPr>
      </w:pPr>
      <w:r w:rsidRPr="00F660DE">
        <w:rPr>
          <w:b/>
          <w:bCs/>
          <w:color w:val="000000" w:themeColor="text1"/>
        </w:rPr>
        <w:t>Me</w:t>
      </w:r>
      <w:r w:rsidR="00B4281C" w:rsidRPr="00F660DE">
        <w:rPr>
          <w:b/>
          <w:bCs/>
          <w:color w:val="000000" w:themeColor="text1"/>
        </w:rPr>
        <w:t xml:space="preserve">, </w:t>
      </w:r>
      <w:r w:rsidRPr="00F660DE">
        <w:rPr>
          <w:b/>
          <w:bCs/>
          <w:color w:val="000000" w:themeColor="text1"/>
        </w:rPr>
        <w:t xml:space="preserve">Giuliano </w:t>
      </w:r>
      <w:proofErr w:type="spellStart"/>
      <w:r w:rsidRPr="00F660DE">
        <w:rPr>
          <w:b/>
          <w:bCs/>
          <w:color w:val="000000" w:themeColor="text1"/>
        </w:rPr>
        <w:t>Araujo</w:t>
      </w:r>
      <w:proofErr w:type="spellEnd"/>
      <w:r w:rsidRPr="00F660DE">
        <w:rPr>
          <w:b/>
          <w:bCs/>
          <w:color w:val="000000" w:themeColor="text1"/>
        </w:rPr>
        <w:t xml:space="preserve"> </w:t>
      </w:r>
      <w:proofErr w:type="spellStart"/>
      <w:r w:rsidRPr="00F660DE">
        <w:rPr>
          <w:b/>
          <w:bCs/>
          <w:color w:val="000000" w:themeColor="text1"/>
        </w:rPr>
        <w:t>Bertoti</w:t>
      </w:r>
      <w:proofErr w:type="spellEnd"/>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616C87C2" w:rsidR="00B4281C" w:rsidRPr="00F660DE" w:rsidRDefault="00F660DE" w:rsidP="00B4281C">
      <w:pPr>
        <w:jc w:val="center"/>
        <w:rPr>
          <w:b/>
          <w:bCs/>
          <w:color w:val="000000" w:themeColor="text1"/>
        </w:rPr>
      </w:pPr>
      <w:r w:rsidRPr="00F660DE">
        <w:rPr>
          <w:b/>
          <w:bCs/>
          <w:color w:val="000000" w:themeColor="text1"/>
        </w:rPr>
        <w:t>Me</w:t>
      </w:r>
      <w:r w:rsidR="00B4281C" w:rsidRPr="00F660DE">
        <w:rPr>
          <w:b/>
          <w:bCs/>
          <w:color w:val="000000" w:themeColor="text1"/>
        </w:rPr>
        <w:t xml:space="preserve">, </w:t>
      </w:r>
      <w:r w:rsidRPr="00F660DE">
        <w:rPr>
          <w:b/>
          <w:bCs/>
          <w:color w:val="000000" w:themeColor="text1"/>
        </w:rPr>
        <w:t xml:space="preserve">Eduardo </w:t>
      </w:r>
      <w:proofErr w:type="spellStart"/>
      <w:r w:rsidRPr="00F660DE">
        <w:rPr>
          <w:b/>
          <w:bCs/>
          <w:color w:val="000000" w:themeColor="text1"/>
        </w:rPr>
        <w:t>Sakaue</w:t>
      </w:r>
      <w:proofErr w:type="spellEnd"/>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4DADE625" w:rsidR="007A307A" w:rsidRPr="00F660DE" w:rsidRDefault="00F660DE" w:rsidP="00513348">
      <w:pPr>
        <w:jc w:val="center"/>
        <w:rPr>
          <w:color w:val="000000" w:themeColor="text1"/>
        </w:rPr>
      </w:pPr>
      <w:r w:rsidRPr="00F660DE">
        <w:rPr>
          <w:b/>
          <w:bCs/>
          <w:color w:val="000000" w:themeColor="text1"/>
        </w:rPr>
        <w:t>Me</w:t>
      </w:r>
      <w:r w:rsidR="00B4281C" w:rsidRPr="00F660DE">
        <w:rPr>
          <w:b/>
          <w:bCs/>
          <w:color w:val="000000" w:themeColor="text1"/>
        </w:rPr>
        <w:t xml:space="preserve">, </w:t>
      </w:r>
      <w:r w:rsidRPr="00F660DE">
        <w:rPr>
          <w:b/>
          <w:bCs/>
          <w:color w:val="000000" w:themeColor="text1"/>
        </w:rPr>
        <w:t>Carlos Augusto Lombardi Garcia</w:t>
      </w:r>
    </w:p>
    <w:p w14:paraId="7189F07B" w14:textId="4131073C" w:rsidR="007A307A" w:rsidRDefault="00F660DE" w:rsidP="00F660DE">
      <w:pPr>
        <w:tabs>
          <w:tab w:val="left" w:pos="2850"/>
        </w:tabs>
        <w:rPr>
          <w:b/>
          <w:bCs/>
          <w:color w:val="000000"/>
        </w:rPr>
      </w:pPr>
      <w:r>
        <w:rPr>
          <w:b/>
          <w:bCs/>
          <w:color w:val="000000"/>
        </w:rPr>
        <w:tab/>
      </w:r>
    </w:p>
    <w:p w14:paraId="04EE54B0" w14:textId="2362F35C" w:rsidR="00B4281C" w:rsidRDefault="00B4281C" w:rsidP="00B4281C">
      <w:pPr>
        <w:jc w:val="center"/>
        <w:rPr>
          <w:b/>
          <w:bCs/>
          <w:color w:val="000000"/>
        </w:rPr>
      </w:pPr>
    </w:p>
    <w:p w14:paraId="261EC2B3" w14:textId="77777777" w:rsidR="00F660DE" w:rsidRPr="002E5CCC" w:rsidRDefault="00F660DE" w:rsidP="00B4281C">
      <w:pPr>
        <w:jc w:val="center"/>
        <w:rPr>
          <w:b/>
          <w:bCs/>
          <w:color w:val="00B050"/>
        </w:rPr>
      </w:pP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45A40A6E" w14:textId="77777777" w:rsidR="00F660DE" w:rsidRDefault="007A307A" w:rsidP="00F660DE">
      <w:pPr>
        <w:autoSpaceDE w:val="0"/>
        <w:autoSpaceDN w:val="0"/>
        <w:adjustRightInd w:val="0"/>
        <w:jc w:val="center"/>
        <w:rPr>
          <w:b/>
          <w:bCs/>
          <w:color w:val="000000"/>
        </w:rPr>
      </w:pPr>
      <w:r w:rsidRPr="002E5CCC">
        <w:rPr>
          <w:b/>
          <w:bCs/>
          <w:color w:val="000000"/>
        </w:rPr>
        <w:t>DATA DA APROVAÇÃO</w:t>
      </w:r>
    </w:p>
    <w:p w14:paraId="6D6C6F20" w14:textId="35F65191" w:rsidR="007A307A" w:rsidRPr="002E5CCC" w:rsidRDefault="009B76D5" w:rsidP="00F660DE">
      <w:pPr>
        <w:autoSpaceDE w:val="0"/>
        <w:autoSpaceDN w:val="0"/>
        <w:adjustRightInd w:val="0"/>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40B0BCF1" w14:textId="0079D5E7" w:rsidR="007A307A" w:rsidRPr="002E5CCC" w:rsidRDefault="004267DF" w:rsidP="004267DF">
      <w:pPr>
        <w:spacing w:line="360" w:lineRule="auto"/>
        <w:ind w:firstLine="709"/>
        <w:jc w:val="both"/>
      </w:pPr>
      <w:r>
        <w:t>Agradeço ao professor e orientador Carlos Augusto Lombardi Garcia pelo apoio no desenvolvimento e instrução de tecnologias corretas, aos demais professores pelos conhecimentos transmitidos e aos colegas de faculdade e trabalho que incentivaram o desenvolvimento</w:t>
      </w:r>
      <w:r w:rsidR="007A307A"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0FBD8C60" w:rsidR="007A307A" w:rsidRPr="002E5CCC" w:rsidRDefault="004267DF" w:rsidP="009B76D5">
      <w:pPr>
        <w:widowControl w:val="0"/>
        <w:spacing w:line="360" w:lineRule="auto"/>
        <w:jc w:val="both"/>
      </w:pPr>
      <w:r>
        <w:t xml:space="preserve">Neste trabalho foi desenvolvido duas aplicações que realizam a gestão e processamento das imagens recebidas por câmeras de segurança para identificação humana quando há movimentos. Essas câmeras são configuradas para enviar dados a um servidor FTP onde é armazenado e processado os frames, a aplicação que faz a identificação faz todo tratamento de dados de imagens, como clareamento, modificação de formato e validação de binários para que a segunda aplicação onde será distribuído </w:t>
      </w:r>
      <w:r w:rsidR="008B3008">
        <w:t>aos</w:t>
      </w:r>
      <w:r>
        <w:t xml:space="preserve"> serviço de atendimento mais próximo e a central de segurança, </w:t>
      </w:r>
      <w:r w:rsidR="008B3008">
        <w:t xml:space="preserve">utilizando </w:t>
      </w:r>
      <w:r>
        <w:t xml:space="preserve">como principal ferramenta a linguagem de programação Python e rede neural </w:t>
      </w:r>
      <w:proofErr w:type="spellStart"/>
      <w:r>
        <w:t>convolucional</w:t>
      </w:r>
      <w:proofErr w:type="spellEnd"/>
      <w:r>
        <w:t xml:space="preserve"> YOLOV4. A aplicação apresentou os resultados esperados de processamento requisitado após o uso dos drivers de processamento em GPU CUDA, com isto, é possível paralelizar os processamentos de imagens entre CPU e GPU, mais testes estão sendo executados em ambiente de homologação para garantir a qualidade de assertividade na identificação humana nas imagens</w:t>
      </w:r>
      <w:r w:rsidR="007A307A" w:rsidRPr="002E5CCC">
        <w:t xml:space="preserve">. </w:t>
      </w:r>
    </w:p>
    <w:p w14:paraId="222486B8" w14:textId="77777777" w:rsidR="007A307A" w:rsidRPr="002E5CCC" w:rsidRDefault="007A307A" w:rsidP="00B82713">
      <w:pPr>
        <w:spacing w:line="360" w:lineRule="auto"/>
        <w:ind w:firstLine="709"/>
        <w:jc w:val="both"/>
        <w:rPr>
          <w:lang w:eastAsia="en-US"/>
        </w:rPr>
      </w:pPr>
    </w:p>
    <w:p w14:paraId="6E510540" w14:textId="3D3664F4" w:rsidR="007A307A" w:rsidRPr="002E5CCC" w:rsidRDefault="007A307A" w:rsidP="00B82713">
      <w:pPr>
        <w:pStyle w:val="Corpodetexto"/>
        <w:spacing w:line="360" w:lineRule="auto"/>
      </w:pPr>
      <w:r w:rsidRPr="002E5CCC">
        <w:rPr>
          <w:b/>
          <w:bCs/>
        </w:rPr>
        <w:t>Palavras-Chave</w:t>
      </w:r>
      <w:r w:rsidRPr="002E5CCC">
        <w:t>:</w:t>
      </w:r>
      <w:r w:rsidR="004267DF">
        <w:t xml:space="preserve"> CPU; GPU; Python; YOLOV4.</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3AC3729B" w:rsidR="007A307A" w:rsidRPr="00A35F15" w:rsidRDefault="00A35F15" w:rsidP="009B76D5">
      <w:pPr>
        <w:pStyle w:val="CorpodeTexto0"/>
        <w:rPr>
          <w:rFonts w:ascii="Times New Roman" w:hAnsi="Times New Roman" w:cs="Times New Roman"/>
          <w:color w:val="888888"/>
          <w:lang w:val="en-US"/>
        </w:rPr>
      </w:pPr>
      <w:r w:rsidRPr="00A35F15">
        <w:rPr>
          <w:rFonts w:ascii="Times New Roman" w:hAnsi="Times New Roman" w:cs="Times New Roman"/>
          <w:sz w:val="24"/>
          <w:szCs w:val="24"/>
          <w:lang w:val="en-US"/>
        </w:rPr>
        <w:t>In this paper two program was developed</w:t>
      </w:r>
      <w:r>
        <w:rPr>
          <w:rFonts w:ascii="Times New Roman" w:hAnsi="Times New Roman" w:cs="Times New Roman"/>
          <w:sz w:val="24"/>
          <w:szCs w:val="24"/>
          <w:lang w:val="en-US"/>
        </w:rPr>
        <w:t xml:space="preserve"> that manage and process the images received from security cameras when have movement. The cameras are configured to send data to the FTP server where is stored and processed the frames, the application that identify the humans, does the treatment of images like, increase the brightness, modify </w:t>
      </w:r>
      <w:r w:rsidR="008B3008">
        <w:rPr>
          <w:rFonts w:ascii="Times New Roman" w:hAnsi="Times New Roman" w:cs="Times New Roman"/>
          <w:sz w:val="24"/>
          <w:szCs w:val="24"/>
          <w:lang w:val="en-US"/>
        </w:rPr>
        <w:t>format,</w:t>
      </w:r>
      <w:r>
        <w:rPr>
          <w:rFonts w:ascii="Times New Roman" w:hAnsi="Times New Roman" w:cs="Times New Roman"/>
          <w:sz w:val="24"/>
          <w:szCs w:val="24"/>
          <w:lang w:val="en-US"/>
        </w:rPr>
        <w:t xml:space="preserve"> and validate binaries, with this the human detection will have more accuracy. After this process, the second application is notified where it will be delivered to the security service configured, and to make all processing Python was used as main program language tool and neural network YOLOV4. The application gets great results as expected using the drivers to process in GPU CUDA, this makes possible to parallelize the processing between CPU and GPU, more tests will be done on homologation environment to assert quality in human identifications.</w:t>
      </w:r>
    </w:p>
    <w:p w14:paraId="3DC32D84" w14:textId="77777777" w:rsidR="007A307A" w:rsidRPr="00A35F15" w:rsidRDefault="007A307A" w:rsidP="00EA5020">
      <w:pPr>
        <w:spacing w:line="480" w:lineRule="auto"/>
        <w:ind w:firstLine="708"/>
        <w:jc w:val="both"/>
        <w:rPr>
          <w:lang w:val="en-US" w:eastAsia="en-US"/>
        </w:rPr>
      </w:pPr>
    </w:p>
    <w:p w14:paraId="03B5FB19" w14:textId="1ADE9730" w:rsidR="007A307A" w:rsidRPr="00A35F15" w:rsidRDefault="007A307A" w:rsidP="00EA5020">
      <w:pPr>
        <w:pStyle w:val="Corpodetexto"/>
        <w:rPr>
          <w:lang w:val="en-US"/>
        </w:rPr>
      </w:pPr>
      <w:r w:rsidRPr="00A35F15">
        <w:rPr>
          <w:b/>
          <w:bCs/>
          <w:lang w:val="en-US"/>
        </w:rPr>
        <w:t>Keywords</w:t>
      </w:r>
      <w:r w:rsidRPr="00A35F15">
        <w:rPr>
          <w:lang w:val="en-US"/>
        </w:rPr>
        <w:t>:</w:t>
      </w:r>
      <w:r w:rsidR="00A35F15" w:rsidRPr="00A35F15">
        <w:rPr>
          <w:lang w:val="en-US"/>
        </w:rPr>
        <w:t xml:space="preserve"> CPU; GPU; Python; YOLOV4</w:t>
      </w:r>
      <w:r w:rsidRPr="00A35F15">
        <w:rPr>
          <w:lang w:val="en-US"/>
        </w:rPr>
        <w:t>.</w:t>
      </w:r>
    </w:p>
    <w:p w14:paraId="776E8EE6" w14:textId="77777777" w:rsidR="007A307A" w:rsidRPr="00A35F15" w:rsidRDefault="007A307A" w:rsidP="00EA5020">
      <w:pPr>
        <w:spacing w:line="360" w:lineRule="auto"/>
        <w:ind w:firstLine="709"/>
        <w:jc w:val="both"/>
        <w:rPr>
          <w:lang w:val="en-US"/>
        </w:rPr>
      </w:pPr>
    </w:p>
    <w:p w14:paraId="676CFCD2" w14:textId="77777777" w:rsidR="007A307A" w:rsidRPr="00A35F15" w:rsidRDefault="007A307A" w:rsidP="00EA5020">
      <w:pPr>
        <w:spacing w:line="360" w:lineRule="auto"/>
        <w:ind w:firstLine="709"/>
        <w:jc w:val="both"/>
        <w:rPr>
          <w:lang w:val="en-US" w:eastAsia="en-US"/>
        </w:rPr>
      </w:pPr>
    </w:p>
    <w:p w14:paraId="5B2BFA73" w14:textId="77777777" w:rsidR="007A307A" w:rsidRPr="00A35F15" w:rsidRDefault="007A307A" w:rsidP="00EA5020">
      <w:pPr>
        <w:pStyle w:val="Corpodetexto"/>
        <w:spacing w:line="360" w:lineRule="auto"/>
        <w:rPr>
          <w:lang w:val="en-US"/>
        </w:rPr>
      </w:pPr>
    </w:p>
    <w:p w14:paraId="4133F8C6" w14:textId="77777777" w:rsidR="007A307A" w:rsidRPr="00A35F15" w:rsidRDefault="007A307A" w:rsidP="005C2AA1">
      <w:pPr>
        <w:rPr>
          <w:b/>
          <w:bCs/>
          <w:lang w:val="en-US"/>
        </w:rPr>
      </w:pPr>
    </w:p>
    <w:p w14:paraId="01DBAC75" w14:textId="77777777" w:rsidR="007A307A" w:rsidRPr="00A35F15" w:rsidRDefault="007A307A" w:rsidP="005C2AA1">
      <w:pPr>
        <w:rPr>
          <w:b/>
          <w:bCs/>
          <w:lang w:val="en-US"/>
        </w:rPr>
      </w:pPr>
    </w:p>
    <w:p w14:paraId="6373C6E3" w14:textId="77777777" w:rsidR="007A307A" w:rsidRPr="00A35F15" w:rsidRDefault="007A307A" w:rsidP="005C2AA1">
      <w:pPr>
        <w:rPr>
          <w:b/>
          <w:bCs/>
          <w:sz w:val="28"/>
          <w:szCs w:val="28"/>
          <w:lang w:val="en-US"/>
        </w:rPr>
      </w:pPr>
    </w:p>
    <w:p w14:paraId="6BA1F01F" w14:textId="77777777" w:rsidR="007A307A" w:rsidRPr="00A35F15" w:rsidRDefault="007A307A" w:rsidP="005C2AA1">
      <w:pPr>
        <w:rPr>
          <w:b/>
          <w:bCs/>
          <w:sz w:val="28"/>
          <w:szCs w:val="28"/>
          <w:lang w:val="en-US"/>
        </w:rPr>
      </w:pPr>
    </w:p>
    <w:p w14:paraId="3E85B732" w14:textId="77777777" w:rsidR="007A307A" w:rsidRPr="00A35F15" w:rsidRDefault="007A307A" w:rsidP="005C2AA1">
      <w:pPr>
        <w:rPr>
          <w:b/>
          <w:bCs/>
          <w:sz w:val="28"/>
          <w:szCs w:val="28"/>
          <w:lang w:val="en-US"/>
        </w:rPr>
      </w:pPr>
    </w:p>
    <w:p w14:paraId="2AD1BC3A" w14:textId="77777777" w:rsidR="007A307A" w:rsidRPr="00A35F15" w:rsidRDefault="007A307A" w:rsidP="005C2AA1">
      <w:pPr>
        <w:rPr>
          <w:b/>
          <w:bCs/>
          <w:sz w:val="28"/>
          <w:szCs w:val="28"/>
          <w:lang w:val="en-US"/>
        </w:rPr>
      </w:pPr>
    </w:p>
    <w:p w14:paraId="4B2EC65A" w14:textId="77777777" w:rsidR="007A307A" w:rsidRPr="00A35F15" w:rsidRDefault="007A307A" w:rsidP="005C2AA1">
      <w:pPr>
        <w:rPr>
          <w:b/>
          <w:bCs/>
          <w:sz w:val="28"/>
          <w:szCs w:val="28"/>
          <w:lang w:val="en-US"/>
        </w:rPr>
      </w:pPr>
    </w:p>
    <w:p w14:paraId="5C7C36E5" w14:textId="77777777" w:rsidR="007A307A" w:rsidRPr="00A35F15" w:rsidRDefault="007A307A" w:rsidP="005C2AA1">
      <w:pPr>
        <w:rPr>
          <w:b/>
          <w:bCs/>
          <w:sz w:val="28"/>
          <w:szCs w:val="28"/>
          <w:lang w:val="en-US"/>
        </w:rPr>
      </w:pPr>
    </w:p>
    <w:p w14:paraId="2452E4FB" w14:textId="77777777" w:rsidR="007A307A" w:rsidRPr="00A35F15" w:rsidRDefault="007A307A" w:rsidP="005C2AA1">
      <w:pPr>
        <w:rPr>
          <w:b/>
          <w:bCs/>
          <w:sz w:val="28"/>
          <w:szCs w:val="28"/>
          <w:lang w:val="en-US"/>
        </w:rPr>
      </w:pPr>
    </w:p>
    <w:p w14:paraId="1B273958" w14:textId="77777777" w:rsidR="007A307A" w:rsidRPr="00A35F15" w:rsidRDefault="007A307A" w:rsidP="005C2AA1">
      <w:pPr>
        <w:rPr>
          <w:b/>
          <w:bCs/>
          <w:sz w:val="28"/>
          <w:szCs w:val="28"/>
          <w:lang w:val="en-US"/>
        </w:rPr>
      </w:pPr>
    </w:p>
    <w:p w14:paraId="4ACF955F" w14:textId="77777777" w:rsidR="007A307A" w:rsidRPr="00A35F15" w:rsidRDefault="007A307A" w:rsidP="005C2AA1">
      <w:pPr>
        <w:rPr>
          <w:b/>
          <w:bCs/>
          <w:sz w:val="28"/>
          <w:szCs w:val="28"/>
          <w:lang w:val="en-US"/>
        </w:rPr>
      </w:pPr>
    </w:p>
    <w:p w14:paraId="18A24464" w14:textId="77777777" w:rsidR="007A307A" w:rsidRPr="00A35F15" w:rsidRDefault="007A307A" w:rsidP="005C2AA1">
      <w:pPr>
        <w:rPr>
          <w:b/>
          <w:bCs/>
          <w:sz w:val="28"/>
          <w:szCs w:val="28"/>
          <w:lang w:val="en-US"/>
        </w:rPr>
      </w:pPr>
    </w:p>
    <w:p w14:paraId="242672DE" w14:textId="77777777" w:rsidR="007A307A" w:rsidRPr="00A35F15" w:rsidRDefault="007A307A" w:rsidP="005C2AA1">
      <w:pPr>
        <w:rPr>
          <w:b/>
          <w:bCs/>
          <w:sz w:val="28"/>
          <w:szCs w:val="28"/>
          <w:lang w:val="en-US"/>
        </w:rPr>
      </w:pPr>
    </w:p>
    <w:p w14:paraId="72116D83" w14:textId="77777777" w:rsidR="007A307A" w:rsidRPr="00A35F15" w:rsidRDefault="007A307A" w:rsidP="005C2AA1">
      <w:pPr>
        <w:rPr>
          <w:b/>
          <w:bCs/>
          <w:sz w:val="28"/>
          <w:szCs w:val="28"/>
          <w:lang w:val="en-US"/>
        </w:rPr>
      </w:pPr>
    </w:p>
    <w:p w14:paraId="21A323A4" w14:textId="77777777" w:rsidR="007A307A" w:rsidRPr="00A35F15" w:rsidRDefault="007A307A" w:rsidP="005C2AA1">
      <w:pPr>
        <w:rPr>
          <w:b/>
          <w:bCs/>
          <w:sz w:val="28"/>
          <w:szCs w:val="28"/>
          <w:lang w:val="en-US"/>
        </w:rPr>
      </w:pPr>
    </w:p>
    <w:p w14:paraId="0A9B1788" w14:textId="77777777" w:rsidR="007A307A" w:rsidRPr="00A35F15" w:rsidRDefault="007A307A" w:rsidP="005C2AA1">
      <w:pPr>
        <w:rPr>
          <w:b/>
          <w:bCs/>
          <w:sz w:val="28"/>
          <w:szCs w:val="28"/>
          <w:lang w:val="en-US"/>
        </w:rPr>
      </w:pPr>
    </w:p>
    <w:p w14:paraId="7AE284C9" w14:textId="77777777" w:rsidR="007A307A" w:rsidRPr="00A35F15" w:rsidRDefault="007A307A" w:rsidP="005C2AA1">
      <w:pPr>
        <w:rPr>
          <w:b/>
          <w:bCs/>
          <w:sz w:val="28"/>
          <w:szCs w:val="28"/>
          <w:lang w:val="en-US"/>
        </w:rPr>
      </w:pPr>
    </w:p>
    <w:p w14:paraId="5F0CFEB1" w14:textId="77777777" w:rsidR="007A307A" w:rsidRPr="00A35F15" w:rsidRDefault="007A307A" w:rsidP="005C2AA1">
      <w:pPr>
        <w:rPr>
          <w:b/>
          <w:bCs/>
          <w:sz w:val="28"/>
          <w:szCs w:val="28"/>
          <w:lang w:val="en-US"/>
        </w:rPr>
      </w:pPr>
    </w:p>
    <w:p w14:paraId="1093A6E4" w14:textId="77777777" w:rsidR="007A307A" w:rsidRPr="00A35F15" w:rsidRDefault="007A307A" w:rsidP="005C2AA1">
      <w:pPr>
        <w:rPr>
          <w:b/>
          <w:bCs/>
          <w:sz w:val="28"/>
          <w:szCs w:val="28"/>
          <w:lang w:val="en-US"/>
        </w:rPr>
      </w:pPr>
    </w:p>
    <w:p w14:paraId="0B764376" w14:textId="77777777" w:rsidR="007A307A" w:rsidRPr="00A35F15" w:rsidRDefault="007A307A" w:rsidP="005C2AA1">
      <w:pPr>
        <w:rPr>
          <w:b/>
          <w:bCs/>
          <w:sz w:val="28"/>
          <w:szCs w:val="28"/>
          <w:lang w:val="en-US"/>
        </w:rPr>
      </w:pPr>
    </w:p>
    <w:p w14:paraId="5306B60C" w14:textId="77777777" w:rsidR="007A307A" w:rsidRPr="00A35F15" w:rsidRDefault="007A307A" w:rsidP="005C2AA1">
      <w:pPr>
        <w:rPr>
          <w:b/>
          <w:bCs/>
          <w:sz w:val="28"/>
          <w:szCs w:val="28"/>
          <w:lang w:val="en-US"/>
        </w:rPr>
      </w:pPr>
    </w:p>
    <w:p w14:paraId="4382BC55" w14:textId="77777777" w:rsidR="007A307A" w:rsidRPr="00A35F15" w:rsidRDefault="007A307A" w:rsidP="005C2AA1">
      <w:pPr>
        <w:rPr>
          <w:b/>
          <w:bCs/>
          <w:sz w:val="28"/>
          <w:szCs w:val="28"/>
          <w:lang w:val="en-US"/>
        </w:rPr>
      </w:pPr>
    </w:p>
    <w:p w14:paraId="097FD7C8" w14:textId="77777777" w:rsidR="007A307A" w:rsidRPr="00A35F15" w:rsidRDefault="007A307A" w:rsidP="005C2AA1">
      <w:pPr>
        <w:rPr>
          <w:b/>
          <w:bCs/>
          <w:sz w:val="28"/>
          <w:szCs w:val="28"/>
          <w:lang w:val="en-US"/>
        </w:rPr>
      </w:pPr>
    </w:p>
    <w:p w14:paraId="0885D167" w14:textId="77777777" w:rsidR="007A307A" w:rsidRPr="00A35F15" w:rsidRDefault="007A307A" w:rsidP="005C2AA1">
      <w:pPr>
        <w:rPr>
          <w:b/>
          <w:bCs/>
          <w:sz w:val="28"/>
          <w:szCs w:val="28"/>
          <w:lang w:val="en-US"/>
        </w:rPr>
      </w:pPr>
    </w:p>
    <w:p w14:paraId="10BF034F" w14:textId="77777777" w:rsidR="009B76D5" w:rsidRPr="00A35F15" w:rsidRDefault="009B76D5" w:rsidP="009B76D5">
      <w:pPr>
        <w:rPr>
          <w:lang w:val="en-US"/>
        </w:rPr>
      </w:pPr>
    </w:p>
    <w:p w14:paraId="0AEEAB98" w14:textId="77777777" w:rsidR="007A307A" w:rsidRPr="002E5CCC" w:rsidRDefault="009B76D5" w:rsidP="009B76D5">
      <w:pPr>
        <w:jc w:val="center"/>
        <w:rPr>
          <w:b/>
          <w:sz w:val="28"/>
        </w:rPr>
      </w:pPr>
      <w:r w:rsidRPr="002E5CCC">
        <w:rPr>
          <w:b/>
          <w:sz w:val="28"/>
        </w:rPr>
        <w:t>LISTA DE FIGURAS</w:t>
      </w:r>
    </w:p>
    <w:p w14:paraId="01399B0C" w14:textId="77777777" w:rsidR="007A307A" w:rsidRPr="002E5CCC" w:rsidRDefault="007A307A" w:rsidP="00E31DAC">
      <w:pPr>
        <w:jc w:val="center"/>
      </w:pPr>
    </w:p>
    <w:p w14:paraId="17A2F181" w14:textId="07F15048" w:rsidR="00663CD8" w:rsidRPr="00663CD8" w:rsidRDefault="00835C9D">
      <w:pPr>
        <w:pStyle w:val="ndicedeilustraes"/>
        <w:tabs>
          <w:tab w:val="right" w:leader="dot" w:pos="9062"/>
        </w:tabs>
        <w:rPr>
          <w:rStyle w:val="Hyperlink"/>
          <w:rFonts w:eastAsia="Arial Unicode M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107418758" w:history="1">
        <w:r w:rsidR="00663CD8" w:rsidRPr="00280AFE">
          <w:rPr>
            <w:rStyle w:val="Hyperlink"/>
            <w:rFonts w:eastAsia="Arial Unicode MS"/>
            <w:noProof/>
          </w:rPr>
          <w:t xml:space="preserve">Figura 1 – Rede </w:t>
        </w:r>
        <w:r w:rsidR="00663CD8" w:rsidRPr="00280AFE">
          <w:rPr>
            <w:rStyle w:val="Hyperlink"/>
            <w:rFonts w:eastAsia="Arial Unicode MS"/>
            <w:noProof/>
          </w:rPr>
          <w:t>N</w:t>
        </w:r>
        <w:r w:rsidR="00663CD8" w:rsidRPr="00280AFE">
          <w:rPr>
            <w:rStyle w:val="Hyperlink"/>
            <w:rFonts w:eastAsia="Arial Unicode MS"/>
            <w:noProof/>
          </w:rPr>
          <w:t>eural Convolucional DeepLearningBook, 2021).</w:t>
        </w:r>
        <w:r w:rsidR="00663CD8" w:rsidRPr="00663CD8">
          <w:rPr>
            <w:rStyle w:val="Hyperlink"/>
            <w:rFonts w:eastAsia="Arial Unicode MS"/>
            <w:webHidden/>
          </w:rPr>
          <w:tab/>
        </w:r>
        <w:r w:rsidR="00663CD8" w:rsidRPr="00663CD8">
          <w:rPr>
            <w:rStyle w:val="Hyperlink"/>
            <w:rFonts w:eastAsia="Arial Unicode MS"/>
            <w:webHidden/>
          </w:rPr>
          <w:fldChar w:fldCharType="begin"/>
        </w:r>
        <w:r w:rsidR="00663CD8" w:rsidRPr="00663CD8">
          <w:rPr>
            <w:rStyle w:val="Hyperlink"/>
            <w:rFonts w:eastAsia="Arial Unicode MS"/>
            <w:webHidden/>
          </w:rPr>
          <w:instrText xml:space="preserve"> PAGEREF _Toc107418758 \h </w:instrText>
        </w:r>
        <w:r w:rsidR="00663CD8" w:rsidRPr="00663CD8">
          <w:rPr>
            <w:rStyle w:val="Hyperlink"/>
            <w:rFonts w:eastAsia="Arial Unicode MS"/>
            <w:webHidden/>
          </w:rPr>
        </w:r>
        <w:r w:rsidR="00663CD8" w:rsidRPr="00663CD8">
          <w:rPr>
            <w:rStyle w:val="Hyperlink"/>
            <w:rFonts w:eastAsia="Arial Unicode MS"/>
            <w:webHidden/>
          </w:rPr>
          <w:fldChar w:fldCharType="separate"/>
        </w:r>
        <w:r w:rsidR="00663CD8" w:rsidRPr="00663CD8">
          <w:rPr>
            <w:rStyle w:val="Hyperlink"/>
            <w:rFonts w:eastAsia="Arial Unicode MS"/>
            <w:webHidden/>
          </w:rPr>
          <w:t>15</w:t>
        </w:r>
        <w:r w:rsidR="00663CD8" w:rsidRPr="00663CD8">
          <w:rPr>
            <w:rStyle w:val="Hyperlink"/>
            <w:rFonts w:eastAsia="Arial Unicode MS"/>
            <w:webHidden/>
          </w:rPr>
          <w:fldChar w:fldCharType="end"/>
        </w:r>
      </w:hyperlink>
    </w:p>
    <w:p w14:paraId="6117987C" w14:textId="3FB4EE16" w:rsidR="00663CD8" w:rsidRPr="00663CD8" w:rsidRDefault="00663CD8">
      <w:pPr>
        <w:pStyle w:val="ndicedeilustraes"/>
        <w:tabs>
          <w:tab w:val="right" w:leader="dot" w:pos="9062"/>
        </w:tabs>
        <w:rPr>
          <w:rStyle w:val="Hyperlink"/>
          <w:rFonts w:eastAsia="Arial Unicode MS"/>
        </w:rPr>
      </w:pPr>
      <w:hyperlink w:anchor="_Toc107418759" w:history="1">
        <w:r w:rsidRPr="00280AFE">
          <w:rPr>
            <w:rStyle w:val="Hyperlink"/>
            <w:rFonts w:eastAsia="Arial Unicode MS"/>
            <w:noProof/>
          </w:rPr>
          <w:t>Figura 2 - Fluxogram</w:t>
        </w:r>
        <w:r w:rsidRPr="00280AFE">
          <w:rPr>
            <w:rStyle w:val="Hyperlink"/>
            <w:rFonts w:eastAsia="Arial Unicode MS"/>
            <w:noProof/>
          </w:rPr>
          <w:t>a</w:t>
        </w:r>
        <w:r w:rsidRPr="00280AFE">
          <w:rPr>
            <w:rStyle w:val="Hyperlink"/>
            <w:rFonts w:eastAsia="Arial Unicode MS"/>
            <w:noProof/>
          </w:rPr>
          <w:t xml:space="preserve"> de processo de análise.</w:t>
        </w:r>
        <w:r w:rsidRPr="00663CD8">
          <w:rPr>
            <w:rStyle w:val="Hyperlink"/>
            <w:rFonts w:eastAsia="Arial Unicode MS"/>
            <w:webHidden/>
          </w:rPr>
          <w:tab/>
        </w:r>
        <w:r w:rsidRPr="00663CD8">
          <w:rPr>
            <w:rStyle w:val="Hyperlink"/>
            <w:rFonts w:eastAsia="Arial Unicode MS"/>
            <w:webHidden/>
          </w:rPr>
          <w:fldChar w:fldCharType="begin"/>
        </w:r>
        <w:r w:rsidRPr="00663CD8">
          <w:rPr>
            <w:rStyle w:val="Hyperlink"/>
            <w:rFonts w:eastAsia="Arial Unicode MS"/>
            <w:webHidden/>
          </w:rPr>
          <w:instrText xml:space="preserve"> PAGEREF _Toc107418759 \h </w:instrText>
        </w:r>
        <w:r w:rsidRPr="00663CD8">
          <w:rPr>
            <w:rStyle w:val="Hyperlink"/>
            <w:rFonts w:eastAsia="Arial Unicode MS"/>
            <w:webHidden/>
          </w:rPr>
        </w:r>
        <w:r w:rsidRPr="00663CD8">
          <w:rPr>
            <w:rStyle w:val="Hyperlink"/>
            <w:rFonts w:eastAsia="Arial Unicode MS"/>
            <w:webHidden/>
          </w:rPr>
          <w:fldChar w:fldCharType="separate"/>
        </w:r>
        <w:r w:rsidRPr="00663CD8">
          <w:rPr>
            <w:rStyle w:val="Hyperlink"/>
            <w:rFonts w:eastAsia="Arial Unicode MS"/>
            <w:webHidden/>
          </w:rPr>
          <w:t>17</w:t>
        </w:r>
        <w:r w:rsidRPr="00663CD8">
          <w:rPr>
            <w:rStyle w:val="Hyperlink"/>
            <w:rFonts w:eastAsia="Arial Unicode MS"/>
            <w:webHidden/>
          </w:rPr>
          <w:fldChar w:fldCharType="end"/>
        </w:r>
      </w:hyperlink>
    </w:p>
    <w:p w14:paraId="6141B6D8" w14:textId="4D50D4A2" w:rsidR="00663CD8" w:rsidRPr="00663CD8" w:rsidRDefault="00663CD8">
      <w:pPr>
        <w:pStyle w:val="ndicedeilustraes"/>
        <w:tabs>
          <w:tab w:val="right" w:leader="dot" w:pos="9062"/>
        </w:tabs>
        <w:rPr>
          <w:rStyle w:val="Hyperlink"/>
          <w:rFonts w:eastAsia="Arial Unicode MS"/>
        </w:rPr>
      </w:pPr>
      <w:hyperlink w:anchor="_Toc107418760" w:history="1">
        <w:r w:rsidRPr="00280AFE">
          <w:rPr>
            <w:rStyle w:val="Hyperlink"/>
            <w:rFonts w:eastAsia="Arial Unicode MS"/>
            <w:noProof/>
          </w:rPr>
          <w:t>Figura 3 – Proce</w:t>
        </w:r>
        <w:r w:rsidRPr="00280AFE">
          <w:rPr>
            <w:rStyle w:val="Hyperlink"/>
            <w:rFonts w:eastAsia="Arial Unicode MS"/>
            <w:noProof/>
          </w:rPr>
          <w:t>s</w:t>
        </w:r>
        <w:r w:rsidRPr="00280AFE">
          <w:rPr>
            <w:rStyle w:val="Hyperlink"/>
            <w:rFonts w:eastAsia="Arial Unicode MS"/>
            <w:noProof/>
          </w:rPr>
          <w:t>so de análise em Python com OpenCV2</w:t>
        </w:r>
        <w:r w:rsidRPr="00663CD8">
          <w:rPr>
            <w:rStyle w:val="Hyperlink"/>
            <w:rFonts w:eastAsia="Arial Unicode MS"/>
            <w:webHidden/>
          </w:rPr>
          <w:tab/>
        </w:r>
        <w:r w:rsidRPr="00663CD8">
          <w:rPr>
            <w:rStyle w:val="Hyperlink"/>
            <w:rFonts w:eastAsia="Arial Unicode MS"/>
            <w:webHidden/>
          </w:rPr>
          <w:fldChar w:fldCharType="begin"/>
        </w:r>
        <w:r w:rsidRPr="00663CD8">
          <w:rPr>
            <w:rStyle w:val="Hyperlink"/>
            <w:rFonts w:eastAsia="Arial Unicode MS"/>
            <w:webHidden/>
          </w:rPr>
          <w:instrText xml:space="preserve"> PAGEREF _Toc107418760 \h </w:instrText>
        </w:r>
        <w:r w:rsidRPr="00663CD8">
          <w:rPr>
            <w:rStyle w:val="Hyperlink"/>
            <w:rFonts w:eastAsia="Arial Unicode MS"/>
            <w:webHidden/>
          </w:rPr>
        </w:r>
        <w:r w:rsidRPr="00663CD8">
          <w:rPr>
            <w:rStyle w:val="Hyperlink"/>
            <w:rFonts w:eastAsia="Arial Unicode MS"/>
            <w:webHidden/>
          </w:rPr>
          <w:fldChar w:fldCharType="separate"/>
        </w:r>
        <w:r w:rsidRPr="00663CD8">
          <w:rPr>
            <w:rStyle w:val="Hyperlink"/>
            <w:rFonts w:eastAsia="Arial Unicode MS"/>
            <w:webHidden/>
          </w:rPr>
          <w:t>19</w:t>
        </w:r>
        <w:r w:rsidRPr="00663CD8">
          <w:rPr>
            <w:rStyle w:val="Hyperlink"/>
            <w:rFonts w:eastAsia="Arial Unicode MS"/>
            <w:webHidden/>
          </w:rPr>
          <w:fldChar w:fldCharType="end"/>
        </w:r>
      </w:hyperlink>
    </w:p>
    <w:p w14:paraId="31106897" w14:textId="1BBD8FA1" w:rsidR="00663CD8" w:rsidRPr="00663CD8" w:rsidRDefault="00663CD8">
      <w:pPr>
        <w:pStyle w:val="ndicedeilustraes"/>
        <w:tabs>
          <w:tab w:val="right" w:leader="dot" w:pos="9062"/>
        </w:tabs>
        <w:rPr>
          <w:rFonts w:asciiTheme="minorHAnsi" w:eastAsiaTheme="minorEastAsia" w:hAnsiTheme="minorHAnsi" w:cstheme="minorBidi"/>
          <w:noProof/>
          <w:sz w:val="22"/>
          <w:szCs w:val="22"/>
          <w:lang w:val="en-US" w:eastAsia="en-US"/>
        </w:rPr>
      </w:pPr>
      <w:hyperlink w:anchor="_Toc107418761" w:history="1">
        <w:r w:rsidRPr="00663CD8">
          <w:rPr>
            <w:rStyle w:val="Hyperlink"/>
            <w:rFonts w:eastAsia="Arial Unicode MS"/>
            <w:noProof/>
          </w:rPr>
          <w:t xml:space="preserve">Figura 4 - Resultado obtido após </w:t>
        </w:r>
        <w:r w:rsidRPr="00663CD8">
          <w:rPr>
            <w:rStyle w:val="Hyperlink"/>
            <w:rFonts w:eastAsia="Arial Unicode MS"/>
            <w:noProof/>
          </w:rPr>
          <w:t>p</w:t>
        </w:r>
        <w:r w:rsidRPr="00663CD8">
          <w:rPr>
            <w:rStyle w:val="Hyperlink"/>
            <w:rFonts w:eastAsia="Arial Unicode MS"/>
            <w:noProof/>
          </w:rPr>
          <w:t>rocessamento de imagem.</w:t>
        </w:r>
        <w:r w:rsidRPr="00663CD8">
          <w:rPr>
            <w:rStyle w:val="Hyperlink"/>
            <w:rFonts w:eastAsia="Arial Unicode MS"/>
            <w:webHidden/>
          </w:rPr>
          <w:tab/>
        </w:r>
        <w:r w:rsidRPr="00663CD8">
          <w:rPr>
            <w:rStyle w:val="Hyperlink"/>
            <w:rFonts w:eastAsia="Arial Unicode MS"/>
            <w:webHidden/>
          </w:rPr>
          <w:fldChar w:fldCharType="begin"/>
        </w:r>
        <w:r w:rsidRPr="00663CD8">
          <w:rPr>
            <w:rStyle w:val="Hyperlink"/>
            <w:rFonts w:eastAsia="Arial Unicode MS"/>
            <w:webHidden/>
          </w:rPr>
          <w:instrText xml:space="preserve"> PAGEREF _Toc107418761 \h </w:instrText>
        </w:r>
        <w:r w:rsidRPr="00663CD8">
          <w:rPr>
            <w:rStyle w:val="Hyperlink"/>
            <w:rFonts w:eastAsia="Arial Unicode MS"/>
            <w:webHidden/>
          </w:rPr>
        </w:r>
        <w:r w:rsidRPr="00663CD8">
          <w:rPr>
            <w:rStyle w:val="Hyperlink"/>
            <w:rFonts w:eastAsia="Arial Unicode MS"/>
            <w:webHidden/>
          </w:rPr>
          <w:fldChar w:fldCharType="separate"/>
        </w:r>
        <w:r w:rsidRPr="00663CD8">
          <w:rPr>
            <w:rStyle w:val="Hyperlink"/>
            <w:rFonts w:eastAsia="Arial Unicode MS"/>
            <w:webHidden/>
          </w:rPr>
          <w:t>20</w:t>
        </w:r>
        <w:r w:rsidRPr="00663CD8">
          <w:rPr>
            <w:rStyle w:val="Hyperlink"/>
            <w:rFonts w:eastAsia="Arial Unicode MS"/>
            <w:webHidden/>
          </w:rPr>
          <w:fldChar w:fldCharType="end"/>
        </w:r>
      </w:hyperlink>
    </w:p>
    <w:p w14:paraId="394815AA" w14:textId="5D8946D0"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07D4F89F" w14:textId="77777777" w:rsidR="007A307A" w:rsidRPr="002E5CCC" w:rsidRDefault="009A0222" w:rsidP="009A0222">
      <w:pPr>
        <w:jc w:val="center"/>
        <w:rPr>
          <w:b/>
          <w:bCs/>
          <w:strike/>
          <w:color w:val="FF0000"/>
          <w:sz w:val="28"/>
        </w:rPr>
      </w:pPr>
      <w:r w:rsidRPr="002E5CCC">
        <w:rPr>
          <w:b/>
          <w:sz w:val="28"/>
        </w:rPr>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4FEC8735" w:rsidR="007A307A" w:rsidRPr="00A3137D" w:rsidRDefault="00A3137D" w:rsidP="00ED3B7C">
      <w:pPr>
        <w:spacing w:line="360" w:lineRule="auto"/>
        <w:rPr>
          <w:lang w:val="en-US"/>
        </w:rPr>
      </w:pPr>
      <w:r w:rsidRPr="00A3137D">
        <w:rPr>
          <w:lang w:val="en-US"/>
        </w:rPr>
        <w:t>CNN</w:t>
      </w:r>
      <w:r w:rsidR="003A1E43" w:rsidRPr="00A3137D">
        <w:rPr>
          <w:lang w:val="en-US"/>
        </w:rPr>
        <w:tab/>
      </w:r>
      <w:r w:rsidRPr="00A3137D">
        <w:rPr>
          <w:lang w:val="en-US"/>
        </w:rPr>
        <w:t>C</w:t>
      </w:r>
      <w:r>
        <w:rPr>
          <w:lang w:val="en-US"/>
        </w:rPr>
        <w:t>onvolutional Neural Network</w:t>
      </w:r>
    </w:p>
    <w:p w14:paraId="6247605B" w14:textId="279E72F7" w:rsidR="007A307A" w:rsidRPr="00A3137D" w:rsidRDefault="00A3137D" w:rsidP="00ED3B7C">
      <w:pPr>
        <w:spacing w:line="360" w:lineRule="auto"/>
        <w:rPr>
          <w:lang w:val="en-US"/>
        </w:rPr>
      </w:pPr>
      <w:r w:rsidRPr="00A3137D">
        <w:rPr>
          <w:lang w:val="en-US"/>
        </w:rPr>
        <w:t>CPU</w:t>
      </w:r>
      <w:r w:rsidR="003A1E43" w:rsidRPr="00A3137D">
        <w:rPr>
          <w:lang w:val="en-US"/>
        </w:rPr>
        <w:tab/>
      </w:r>
      <w:r w:rsidRPr="00A3137D">
        <w:rPr>
          <w:lang w:val="en-US"/>
        </w:rPr>
        <w:t xml:space="preserve">Central </w:t>
      </w:r>
      <w:proofErr w:type="spellStart"/>
      <w:r w:rsidRPr="00A3137D">
        <w:rPr>
          <w:lang w:val="en-US"/>
        </w:rPr>
        <w:t>Processing</w:t>
      </w:r>
      <w:proofErr w:type="spellEnd"/>
      <w:r w:rsidRPr="00A3137D">
        <w:rPr>
          <w:lang w:val="en-US"/>
        </w:rPr>
        <w:t xml:space="preserve"> Unit</w:t>
      </w:r>
    </w:p>
    <w:p w14:paraId="67487E17" w14:textId="7490707B" w:rsidR="007A307A" w:rsidRPr="00A3137D" w:rsidRDefault="00A3137D" w:rsidP="00ED3B7C">
      <w:pPr>
        <w:spacing w:line="360" w:lineRule="auto"/>
        <w:rPr>
          <w:lang w:val="en-US"/>
        </w:rPr>
      </w:pPr>
      <w:r w:rsidRPr="00A3137D">
        <w:rPr>
          <w:lang w:val="en-US"/>
        </w:rPr>
        <w:t xml:space="preserve">IP    </w:t>
      </w:r>
      <w:r w:rsidR="003A1E43" w:rsidRPr="00A3137D">
        <w:rPr>
          <w:lang w:val="en-US"/>
        </w:rPr>
        <w:tab/>
      </w:r>
      <w:r w:rsidRPr="00A3137D">
        <w:rPr>
          <w:lang w:val="en-US"/>
        </w:rPr>
        <w:t>Internet Protocol</w:t>
      </w:r>
    </w:p>
    <w:p w14:paraId="71CB85EA" w14:textId="50709635" w:rsidR="007A307A" w:rsidRPr="002E5CCC" w:rsidRDefault="00A3137D" w:rsidP="00A3137D">
      <w:pPr>
        <w:spacing w:line="360" w:lineRule="auto"/>
        <w:rPr>
          <w:lang w:val="en-US"/>
        </w:rPr>
      </w:pPr>
      <w:r>
        <w:rPr>
          <w:lang w:val="en-US"/>
        </w:rPr>
        <w:t xml:space="preserve">FTP </w:t>
      </w:r>
      <w:r w:rsidR="003A1E43" w:rsidRPr="002E5CCC">
        <w:rPr>
          <w:lang w:val="en-US"/>
        </w:rPr>
        <w:tab/>
      </w:r>
      <w:r w:rsidRPr="00A3137D">
        <w:rPr>
          <w:lang w:val="en-US"/>
        </w:rPr>
        <w:t xml:space="preserve">File </w:t>
      </w:r>
      <w:r w:rsidR="008B3008">
        <w:rPr>
          <w:lang w:val="en-US"/>
        </w:rPr>
        <w:t>T</w:t>
      </w:r>
      <w:r w:rsidRPr="00A3137D">
        <w:rPr>
          <w:lang w:val="en-US"/>
        </w:rPr>
        <w:t>ransfer Protocol</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2CB10A12" w14:textId="5341D6CF" w:rsidR="00A3137D" w:rsidRDefault="00A3137D" w:rsidP="009A0222">
      <w:pPr>
        <w:jc w:val="center"/>
        <w:rPr>
          <w:b/>
          <w:sz w:val="28"/>
        </w:rPr>
      </w:pPr>
    </w:p>
    <w:p w14:paraId="1FDAB4CB" w14:textId="2456914F" w:rsidR="00A3137D" w:rsidRDefault="00A3137D" w:rsidP="009A0222">
      <w:pPr>
        <w:jc w:val="center"/>
        <w:rPr>
          <w:b/>
          <w:sz w:val="28"/>
        </w:rPr>
      </w:pPr>
    </w:p>
    <w:p w14:paraId="28115B11" w14:textId="3CDF6D13" w:rsidR="00A3137D" w:rsidRDefault="00A3137D" w:rsidP="009A0222">
      <w:pPr>
        <w:jc w:val="center"/>
        <w:rPr>
          <w:b/>
          <w:sz w:val="28"/>
        </w:rPr>
      </w:pPr>
    </w:p>
    <w:p w14:paraId="626839D5" w14:textId="537F889A" w:rsidR="00A3137D" w:rsidRDefault="00A3137D" w:rsidP="009A0222">
      <w:pPr>
        <w:jc w:val="center"/>
        <w:rPr>
          <w:b/>
          <w:sz w:val="28"/>
        </w:rPr>
      </w:pPr>
    </w:p>
    <w:p w14:paraId="5EA86F2F" w14:textId="7EBE45D9" w:rsidR="00A3137D" w:rsidRDefault="00A3137D" w:rsidP="009A0222">
      <w:pPr>
        <w:jc w:val="center"/>
        <w:rPr>
          <w:b/>
          <w:sz w:val="28"/>
        </w:rPr>
      </w:pPr>
    </w:p>
    <w:p w14:paraId="648A85A0" w14:textId="31352544" w:rsidR="00A3137D" w:rsidRDefault="00A3137D" w:rsidP="009A0222">
      <w:pPr>
        <w:jc w:val="center"/>
        <w:rPr>
          <w:b/>
          <w:sz w:val="28"/>
        </w:rPr>
      </w:pPr>
    </w:p>
    <w:p w14:paraId="5EE368E2" w14:textId="77777777" w:rsidR="00A3137D" w:rsidRDefault="00A3137D" w:rsidP="009A0222">
      <w:pPr>
        <w:jc w:val="center"/>
        <w:rPr>
          <w:b/>
          <w:sz w:val="28"/>
        </w:rPr>
      </w:pPr>
    </w:p>
    <w:p w14:paraId="07BC3C6F" w14:textId="7EA8CC42" w:rsidR="007A307A" w:rsidRPr="002E5CCC" w:rsidRDefault="009A0222" w:rsidP="009A0222">
      <w:pPr>
        <w:jc w:val="center"/>
        <w:rPr>
          <w:b/>
          <w:sz w:val="28"/>
        </w:rPr>
      </w:pPr>
      <w:r w:rsidRPr="002E5CCC">
        <w:rPr>
          <w:b/>
          <w:sz w:val="28"/>
        </w:rPr>
        <w:t>SUMÁRIO</w:t>
      </w:r>
    </w:p>
    <w:p w14:paraId="5B6712E3" w14:textId="77777777" w:rsidR="007A307A" w:rsidRPr="002E5CCC" w:rsidRDefault="007A307A" w:rsidP="00FD16C9">
      <w:pPr>
        <w:jc w:val="center"/>
      </w:pPr>
    </w:p>
    <w:p w14:paraId="0778B1A1" w14:textId="0D6A7AFE" w:rsidR="00663CD8" w:rsidRDefault="00835C9D">
      <w:pPr>
        <w:pStyle w:val="Sumrio1"/>
        <w:tabs>
          <w:tab w:val="right" w:leader="dot" w:pos="9062"/>
        </w:tabs>
        <w:rPr>
          <w:rFonts w:asciiTheme="minorHAnsi" w:eastAsiaTheme="minorEastAsia" w:hAnsiTheme="minorHAnsi" w:cstheme="minorBidi"/>
          <w:b w:val="0"/>
          <w:bCs w:val="0"/>
          <w:noProof/>
          <w:sz w:val="22"/>
          <w:szCs w:val="22"/>
          <w:lang w:val="en-US" w:eastAsia="en-US"/>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107418805" w:history="1">
        <w:r w:rsidR="00663CD8" w:rsidRPr="00CB61BA">
          <w:rPr>
            <w:rStyle w:val="Hyperlink"/>
            <w:noProof/>
          </w:rPr>
          <w:t>1. INTRODUÇÃO</w:t>
        </w:r>
        <w:r w:rsidR="00663CD8">
          <w:rPr>
            <w:noProof/>
            <w:webHidden/>
          </w:rPr>
          <w:tab/>
        </w:r>
        <w:r w:rsidR="00663CD8">
          <w:rPr>
            <w:noProof/>
            <w:webHidden/>
          </w:rPr>
          <w:fldChar w:fldCharType="begin"/>
        </w:r>
        <w:r w:rsidR="00663CD8">
          <w:rPr>
            <w:noProof/>
            <w:webHidden/>
          </w:rPr>
          <w:instrText xml:space="preserve"> PAGEREF _Toc107418805 \h </w:instrText>
        </w:r>
        <w:r w:rsidR="00663CD8">
          <w:rPr>
            <w:noProof/>
            <w:webHidden/>
          </w:rPr>
        </w:r>
        <w:r w:rsidR="00663CD8">
          <w:rPr>
            <w:noProof/>
            <w:webHidden/>
          </w:rPr>
          <w:fldChar w:fldCharType="separate"/>
        </w:r>
        <w:r w:rsidR="00663CD8">
          <w:rPr>
            <w:noProof/>
            <w:webHidden/>
          </w:rPr>
          <w:t>11</w:t>
        </w:r>
        <w:r w:rsidR="00663CD8">
          <w:rPr>
            <w:noProof/>
            <w:webHidden/>
          </w:rPr>
          <w:fldChar w:fldCharType="end"/>
        </w:r>
      </w:hyperlink>
    </w:p>
    <w:p w14:paraId="3C432144" w14:textId="4F79FB71"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06" w:history="1">
        <w:r w:rsidRPr="00CB61BA">
          <w:rPr>
            <w:rStyle w:val="Hyperlink"/>
            <w:noProof/>
          </w:rPr>
          <w:t>1.1. O</w:t>
        </w:r>
        <w:r w:rsidRPr="00CB61BA">
          <w:rPr>
            <w:rStyle w:val="Hyperlink"/>
            <w:noProof/>
          </w:rPr>
          <w:t>b</w:t>
        </w:r>
        <w:r w:rsidRPr="00CB61BA">
          <w:rPr>
            <w:rStyle w:val="Hyperlink"/>
            <w:noProof/>
          </w:rPr>
          <w:t>jetivos do Trabalho</w:t>
        </w:r>
        <w:r>
          <w:rPr>
            <w:noProof/>
            <w:webHidden/>
          </w:rPr>
          <w:tab/>
        </w:r>
        <w:r>
          <w:rPr>
            <w:noProof/>
            <w:webHidden/>
          </w:rPr>
          <w:fldChar w:fldCharType="begin"/>
        </w:r>
        <w:r>
          <w:rPr>
            <w:noProof/>
            <w:webHidden/>
          </w:rPr>
          <w:instrText xml:space="preserve"> PAGEREF _Toc107418806 \h </w:instrText>
        </w:r>
        <w:r>
          <w:rPr>
            <w:noProof/>
            <w:webHidden/>
          </w:rPr>
        </w:r>
        <w:r>
          <w:rPr>
            <w:noProof/>
            <w:webHidden/>
          </w:rPr>
          <w:fldChar w:fldCharType="separate"/>
        </w:r>
        <w:r>
          <w:rPr>
            <w:noProof/>
            <w:webHidden/>
          </w:rPr>
          <w:t>11</w:t>
        </w:r>
        <w:r>
          <w:rPr>
            <w:noProof/>
            <w:webHidden/>
          </w:rPr>
          <w:fldChar w:fldCharType="end"/>
        </w:r>
      </w:hyperlink>
    </w:p>
    <w:p w14:paraId="765FF4E2" w14:textId="609BE2BA"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07" w:history="1">
        <w:r w:rsidRPr="00CB61BA">
          <w:rPr>
            <w:rStyle w:val="Hyperlink"/>
            <w:noProof/>
          </w:rPr>
          <w:t>1.2. Con</w:t>
        </w:r>
        <w:r w:rsidRPr="00CB61BA">
          <w:rPr>
            <w:rStyle w:val="Hyperlink"/>
            <w:noProof/>
          </w:rPr>
          <w:t>t</w:t>
        </w:r>
        <w:r w:rsidRPr="00CB61BA">
          <w:rPr>
            <w:rStyle w:val="Hyperlink"/>
            <w:noProof/>
          </w:rPr>
          <w:t>eúdo do Trabalho</w:t>
        </w:r>
        <w:r>
          <w:rPr>
            <w:noProof/>
            <w:webHidden/>
          </w:rPr>
          <w:tab/>
        </w:r>
        <w:r>
          <w:rPr>
            <w:noProof/>
            <w:webHidden/>
          </w:rPr>
          <w:fldChar w:fldCharType="begin"/>
        </w:r>
        <w:r>
          <w:rPr>
            <w:noProof/>
            <w:webHidden/>
          </w:rPr>
          <w:instrText xml:space="preserve"> PAGEREF _Toc107418807 \h </w:instrText>
        </w:r>
        <w:r>
          <w:rPr>
            <w:noProof/>
            <w:webHidden/>
          </w:rPr>
        </w:r>
        <w:r>
          <w:rPr>
            <w:noProof/>
            <w:webHidden/>
          </w:rPr>
          <w:fldChar w:fldCharType="separate"/>
        </w:r>
        <w:r>
          <w:rPr>
            <w:noProof/>
            <w:webHidden/>
          </w:rPr>
          <w:t>11</w:t>
        </w:r>
        <w:r>
          <w:rPr>
            <w:noProof/>
            <w:webHidden/>
          </w:rPr>
          <w:fldChar w:fldCharType="end"/>
        </w:r>
      </w:hyperlink>
    </w:p>
    <w:p w14:paraId="5A42715E" w14:textId="201FCE7E" w:rsidR="00663CD8" w:rsidRDefault="00663CD8">
      <w:pPr>
        <w:pStyle w:val="Sumrio1"/>
        <w:tabs>
          <w:tab w:val="right" w:leader="dot" w:pos="9062"/>
        </w:tabs>
        <w:rPr>
          <w:rFonts w:asciiTheme="minorHAnsi" w:eastAsiaTheme="minorEastAsia" w:hAnsiTheme="minorHAnsi" w:cstheme="minorBidi"/>
          <w:b w:val="0"/>
          <w:bCs w:val="0"/>
          <w:noProof/>
          <w:sz w:val="22"/>
          <w:szCs w:val="22"/>
          <w:lang w:val="en-US" w:eastAsia="en-US"/>
        </w:rPr>
      </w:pPr>
      <w:hyperlink w:anchor="_Toc107418808" w:history="1">
        <w:r w:rsidRPr="00CB61BA">
          <w:rPr>
            <w:rStyle w:val="Hyperlink"/>
            <w:noProof/>
          </w:rPr>
          <w:t>2. FUNDAMENTAÇÃO TÉCNICA</w:t>
        </w:r>
        <w:r>
          <w:rPr>
            <w:noProof/>
            <w:webHidden/>
          </w:rPr>
          <w:tab/>
        </w:r>
        <w:r>
          <w:rPr>
            <w:noProof/>
            <w:webHidden/>
          </w:rPr>
          <w:fldChar w:fldCharType="begin"/>
        </w:r>
        <w:r>
          <w:rPr>
            <w:noProof/>
            <w:webHidden/>
          </w:rPr>
          <w:instrText xml:space="preserve"> PAGEREF _Toc107418808 \h </w:instrText>
        </w:r>
        <w:r>
          <w:rPr>
            <w:noProof/>
            <w:webHidden/>
          </w:rPr>
        </w:r>
        <w:r>
          <w:rPr>
            <w:noProof/>
            <w:webHidden/>
          </w:rPr>
          <w:fldChar w:fldCharType="separate"/>
        </w:r>
        <w:r>
          <w:rPr>
            <w:noProof/>
            <w:webHidden/>
          </w:rPr>
          <w:t>13</w:t>
        </w:r>
        <w:r>
          <w:rPr>
            <w:noProof/>
            <w:webHidden/>
          </w:rPr>
          <w:fldChar w:fldCharType="end"/>
        </w:r>
      </w:hyperlink>
    </w:p>
    <w:p w14:paraId="42041950" w14:textId="3E492083"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09" w:history="1">
        <w:r w:rsidRPr="00CB61BA">
          <w:rPr>
            <w:rStyle w:val="Hyperlink"/>
            <w:noProof/>
          </w:rPr>
          <w:t>2.1. Inteligência artificial</w:t>
        </w:r>
        <w:r>
          <w:rPr>
            <w:noProof/>
            <w:webHidden/>
          </w:rPr>
          <w:tab/>
        </w:r>
        <w:r>
          <w:rPr>
            <w:noProof/>
            <w:webHidden/>
          </w:rPr>
          <w:fldChar w:fldCharType="begin"/>
        </w:r>
        <w:r>
          <w:rPr>
            <w:noProof/>
            <w:webHidden/>
          </w:rPr>
          <w:instrText xml:space="preserve"> PAGEREF _Toc107418809 \h </w:instrText>
        </w:r>
        <w:r>
          <w:rPr>
            <w:noProof/>
            <w:webHidden/>
          </w:rPr>
        </w:r>
        <w:r>
          <w:rPr>
            <w:noProof/>
            <w:webHidden/>
          </w:rPr>
          <w:fldChar w:fldCharType="separate"/>
        </w:r>
        <w:r>
          <w:rPr>
            <w:noProof/>
            <w:webHidden/>
          </w:rPr>
          <w:t>13</w:t>
        </w:r>
        <w:r>
          <w:rPr>
            <w:noProof/>
            <w:webHidden/>
          </w:rPr>
          <w:fldChar w:fldCharType="end"/>
        </w:r>
      </w:hyperlink>
    </w:p>
    <w:p w14:paraId="324BD6B3" w14:textId="40F24781"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10" w:history="1">
        <w:r w:rsidRPr="00CB61BA">
          <w:rPr>
            <w:rStyle w:val="Hyperlink"/>
            <w:noProof/>
          </w:rPr>
          <w:t>2.2. Rede neural</w:t>
        </w:r>
        <w:r>
          <w:rPr>
            <w:noProof/>
            <w:webHidden/>
          </w:rPr>
          <w:tab/>
        </w:r>
        <w:r>
          <w:rPr>
            <w:noProof/>
            <w:webHidden/>
          </w:rPr>
          <w:fldChar w:fldCharType="begin"/>
        </w:r>
        <w:r>
          <w:rPr>
            <w:noProof/>
            <w:webHidden/>
          </w:rPr>
          <w:instrText xml:space="preserve"> PAGEREF _Toc107418810 \h </w:instrText>
        </w:r>
        <w:r>
          <w:rPr>
            <w:noProof/>
            <w:webHidden/>
          </w:rPr>
        </w:r>
        <w:r>
          <w:rPr>
            <w:noProof/>
            <w:webHidden/>
          </w:rPr>
          <w:fldChar w:fldCharType="separate"/>
        </w:r>
        <w:r>
          <w:rPr>
            <w:noProof/>
            <w:webHidden/>
          </w:rPr>
          <w:t>13</w:t>
        </w:r>
        <w:r>
          <w:rPr>
            <w:noProof/>
            <w:webHidden/>
          </w:rPr>
          <w:fldChar w:fldCharType="end"/>
        </w:r>
      </w:hyperlink>
    </w:p>
    <w:p w14:paraId="22785331" w14:textId="3B6A664A"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11" w:history="1">
        <w:r w:rsidRPr="00CB61BA">
          <w:rPr>
            <w:rStyle w:val="Hyperlink"/>
            <w:noProof/>
          </w:rPr>
          <w:t>2.3 Machine Learning</w:t>
        </w:r>
        <w:r>
          <w:rPr>
            <w:noProof/>
            <w:webHidden/>
          </w:rPr>
          <w:tab/>
        </w:r>
        <w:r>
          <w:rPr>
            <w:noProof/>
            <w:webHidden/>
          </w:rPr>
          <w:fldChar w:fldCharType="begin"/>
        </w:r>
        <w:r>
          <w:rPr>
            <w:noProof/>
            <w:webHidden/>
          </w:rPr>
          <w:instrText xml:space="preserve"> PAGEREF _Toc107418811 \h </w:instrText>
        </w:r>
        <w:r>
          <w:rPr>
            <w:noProof/>
            <w:webHidden/>
          </w:rPr>
        </w:r>
        <w:r>
          <w:rPr>
            <w:noProof/>
            <w:webHidden/>
          </w:rPr>
          <w:fldChar w:fldCharType="separate"/>
        </w:r>
        <w:r>
          <w:rPr>
            <w:noProof/>
            <w:webHidden/>
          </w:rPr>
          <w:t>13</w:t>
        </w:r>
        <w:r>
          <w:rPr>
            <w:noProof/>
            <w:webHidden/>
          </w:rPr>
          <w:fldChar w:fldCharType="end"/>
        </w:r>
      </w:hyperlink>
    </w:p>
    <w:p w14:paraId="7D1C412F" w14:textId="21EA03F3"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12" w:history="1">
        <w:r w:rsidRPr="00CB61BA">
          <w:rPr>
            <w:rStyle w:val="Hyperlink"/>
            <w:noProof/>
          </w:rPr>
          <w:t>2.4 Deep Learning</w:t>
        </w:r>
        <w:r>
          <w:rPr>
            <w:noProof/>
            <w:webHidden/>
          </w:rPr>
          <w:tab/>
        </w:r>
        <w:r>
          <w:rPr>
            <w:noProof/>
            <w:webHidden/>
          </w:rPr>
          <w:fldChar w:fldCharType="begin"/>
        </w:r>
        <w:r>
          <w:rPr>
            <w:noProof/>
            <w:webHidden/>
          </w:rPr>
          <w:instrText xml:space="preserve"> PAGEREF _Toc107418812 \h </w:instrText>
        </w:r>
        <w:r>
          <w:rPr>
            <w:noProof/>
            <w:webHidden/>
          </w:rPr>
        </w:r>
        <w:r>
          <w:rPr>
            <w:noProof/>
            <w:webHidden/>
          </w:rPr>
          <w:fldChar w:fldCharType="separate"/>
        </w:r>
        <w:r>
          <w:rPr>
            <w:noProof/>
            <w:webHidden/>
          </w:rPr>
          <w:t>13</w:t>
        </w:r>
        <w:r>
          <w:rPr>
            <w:noProof/>
            <w:webHidden/>
          </w:rPr>
          <w:fldChar w:fldCharType="end"/>
        </w:r>
      </w:hyperlink>
    </w:p>
    <w:p w14:paraId="3FFDA5BB" w14:textId="6A961204"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13" w:history="1">
        <w:r w:rsidRPr="00CB61BA">
          <w:rPr>
            <w:rStyle w:val="Hyperlink"/>
            <w:noProof/>
          </w:rPr>
          <w:t>2.5 Git</w:t>
        </w:r>
        <w:r>
          <w:rPr>
            <w:noProof/>
            <w:webHidden/>
          </w:rPr>
          <w:tab/>
        </w:r>
        <w:r>
          <w:rPr>
            <w:noProof/>
            <w:webHidden/>
          </w:rPr>
          <w:fldChar w:fldCharType="begin"/>
        </w:r>
        <w:r>
          <w:rPr>
            <w:noProof/>
            <w:webHidden/>
          </w:rPr>
          <w:instrText xml:space="preserve"> PAGEREF _Toc107418813 \h </w:instrText>
        </w:r>
        <w:r>
          <w:rPr>
            <w:noProof/>
            <w:webHidden/>
          </w:rPr>
        </w:r>
        <w:r>
          <w:rPr>
            <w:noProof/>
            <w:webHidden/>
          </w:rPr>
          <w:fldChar w:fldCharType="separate"/>
        </w:r>
        <w:r>
          <w:rPr>
            <w:noProof/>
            <w:webHidden/>
          </w:rPr>
          <w:t>14</w:t>
        </w:r>
        <w:r>
          <w:rPr>
            <w:noProof/>
            <w:webHidden/>
          </w:rPr>
          <w:fldChar w:fldCharType="end"/>
        </w:r>
      </w:hyperlink>
    </w:p>
    <w:p w14:paraId="00CBC1F1" w14:textId="48592DFE"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14" w:history="1">
        <w:r w:rsidRPr="00CB61BA">
          <w:rPr>
            <w:rStyle w:val="Hyperlink"/>
            <w:noProof/>
          </w:rPr>
          <w:t>2.6 Typescript</w:t>
        </w:r>
        <w:r>
          <w:rPr>
            <w:noProof/>
            <w:webHidden/>
          </w:rPr>
          <w:tab/>
        </w:r>
        <w:r>
          <w:rPr>
            <w:noProof/>
            <w:webHidden/>
          </w:rPr>
          <w:fldChar w:fldCharType="begin"/>
        </w:r>
        <w:r>
          <w:rPr>
            <w:noProof/>
            <w:webHidden/>
          </w:rPr>
          <w:instrText xml:space="preserve"> PAGEREF _Toc107418814 \h </w:instrText>
        </w:r>
        <w:r>
          <w:rPr>
            <w:noProof/>
            <w:webHidden/>
          </w:rPr>
        </w:r>
        <w:r>
          <w:rPr>
            <w:noProof/>
            <w:webHidden/>
          </w:rPr>
          <w:fldChar w:fldCharType="separate"/>
        </w:r>
        <w:r>
          <w:rPr>
            <w:noProof/>
            <w:webHidden/>
          </w:rPr>
          <w:t>14</w:t>
        </w:r>
        <w:r>
          <w:rPr>
            <w:noProof/>
            <w:webHidden/>
          </w:rPr>
          <w:fldChar w:fldCharType="end"/>
        </w:r>
      </w:hyperlink>
    </w:p>
    <w:p w14:paraId="23DBE736" w14:textId="5221987E"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15" w:history="1">
        <w:r w:rsidRPr="00CB61BA">
          <w:rPr>
            <w:rStyle w:val="Hyperlink"/>
            <w:noProof/>
          </w:rPr>
          <w:t>2.7 Python</w:t>
        </w:r>
        <w:r>
          <w:rPr>
            <w:noProof/>
            <w:webHidden/>
          </w:rPr>
          <w:tab/>
        </w:r>
        <w:r>
          <w:rPr>
            <w:noProof/>
            <w:webHidden/>
          </w:rPr>
          <w:fldChar w:fldCharType="begin"/>
        </w:r>
        <w:r>
          <w:rPr>
            <w:noProof/>
            <w:webHidden/>
          </w:rPr>
          <w:instrText xml:space="preserve"> PAGEREF _Toc107418815 \h </w:instrText>
        </w:r>
        <w:r>
          <w:rPr>
            <w:noProof/>
            <w:webHidden/>
          </w:rPr>
        </w:r>
        <w:r>
          <w:rPr>
            <w:noProof/>
            <w:webHidden/>
          </w:rPr>
          <w:fldChar w:fldCharType="separate"/>
        </w:r>
        <w:r>
          <w:rPr>
            <w:noProof/>
            <w:webHidden/>
          </w:rPr>
          <w:t>14</w:t>
        </w:r>
        <w:r>
          <w:rPr>
            <w:noProof/>
            <w:webHidden/>
          </w:rPr>
          <w:fldChar w:fldCharType="end"/>
        </w:r>
      </w:hyperlink>
    </w:p>
    <w:p w14:paraId="4641BFFC" w14:textId="784414FA"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16" w:history="1">
        <w:r w:rsidRPr="00CB61BA">
          <w:rPr>
            <w:rStyle w:val="Hyperlink"/>
            <w:noProof/>
          </w:rPr>
          <w:t>2.8 Java</w:t>
        </w:r>
        <w:r>
          <w:rPr>
            <w:noProof/>
            <w:webHidden/>
          </w:rPr>
          <w:tab/>
        </w:r>
        <w:r>
          <w:rPr>
            <w:noProof/>
            <w:webHidden/>
          </w:rPr>
          <w:fldChar w:fldCharType="begin"/>
        </w:r>
        <w:r>
          <w:rPr>
            <w:noProof/>
            <w:webHidden/>
          </w:rPr>
          <w:instrText xml:space="preserve"> PAGEREF _Toc107418816 \h </w:instrText>
        </w:r>
        <w:r>
          <w:rPr>
            <w:noProof/>
            <w:webHidden/>
          </w:rPr>
        </w:r>
        <w:r>
          <w:rPr>
            <w:noProof/>
            <w:webHidden/>
          </w:rPr>
          <w:fldChar w:fldCharType="separate"/>
        </w:r>
        <w:r>
          <w:rPr>
            <w:noProof/>
            <w:webHidden/>
          </w:rPr>
          <w:t>14</w:t>
        </w:r>
        <w:r>
          <w:rPr>
            <w:noProof/>
            <w:webHidden/>
          </w:rPr>
          <w:fldChar w:fldCharType="end"/>
        </w:r>
      </w:hyperlink>
    </w:p>
    <w:p w14:paraId="636F02D2" w14:textId="5BF8675C"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17" w:history="1">
        <w:r w:rsidRPr="00CB61BA">
          <w:rPr>
            <w:rStyle w:val="Hyperlink"/>
            <w:noProof/>
          </w:rPr>
          <w:t>2.9 YOLO</w:t>
        </w:r>
        <w:r>
          <w:rPr>
            <w:noProof/>
            <w:webHidden/>
          </w:rPr>
          <w:tab/>
        </w:r>
        <w:r>
          <w:rPr>
            <w:noProof/>
            <w:webHidden/>
          </w:rPr>
          <w:fldChar w:fldCharType="begin"/>
        </w:r>
        <w:r>
          <w:rPr>
            <w:noProof/>
            <w:webHidden/>
          </w:rPr>
          <w:instrText xml:space="preserve"> PAGEREF _Toc107418817 \h </w:instrText>
        </w:r>
        <w:r>
          <w:rPr>
            <w:noProof/>
            <w:webHidden/>
          </w:rPr>
        </w:r>
        <w:r>
          <w:rPr>
            <w:noProof/>
            <w:webHidden/>
          </w:rPr>
          <w:fldChar w:fldCharType="separate"/>
        </w:r>
        <w:r>
          <w:rPr>
            <w:noProof/>
            <w:webHidden/>
          </w:rPr>
          <w:t>14</w:t>
        </w:r>
        <w:r>
          <w:rPr>
            <w:noProof/>
            <w:webHidden/>
          </w:rPr>
          <w:fldChar w:fldCharType="end"/>
        </w:r>
      </w:hyperlink>
    </w:p>
    <w:p w14:paraId="34CC1366" w14:textId="57A39CDA"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18" w:history="1">
        <w:r w:rsidRPr="00CB61BA">
          <w:rPr>
            <w:rStyle w:val="Hyperlink"/>
            <w:noProof/>
          </w:rPr>
          <w:t>2.10 Spring</w:t>
        </w:r>
        <w:r>
          <w:rPr>
            <w:noProof/>
            <w:webHidden/>
          </w:rPr>
          <w:tab/>
        </w:r>
        <w:r>
          <w:rPr>
            <w:noProof/>
            <w:webHidden/>
          </w:rPr>
          <w:fldChar w:fldCharType="begin"/>
        </w:r>
        <w:r>
          <w:rPr>
            <w:noProof/>
            <w:webHidden/>
          </w:rPr>
          <w:instrText xml:space="preserve"> PAGEREF _Toc107418818 \h </w:instrText>
        </w:r>
        <w:r>
          <w:rPr>
            <w:noProof/>
            <w:webHidden/>
          </w:rPr>
        </w:r>
        <w:r>
          <w:rPr>
            <w:noProof/>
            <w:webHidden/>
          </w:rPr>
          <w:fldChar w:fldCharType="separate"/>
        </w:r>
        <w:r>
          <w:rPr>
            <w:noProof/>
            <w:webHidden/>
          </w:rPr>
          <w:t>14</w:t>
        </w:r>
        <w:r>
          <w:rPr>
            <w:noProof/>
            <w:webHidden/>
          </w:rPr>
          <w:fldChar w:fldCharType="end"/>
        </w:r>
      </w:hyperlink>
    </w:p>
    <w:p w14:paraId="1410F31E" w14:textId="2AE2BCF7"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19" w:history="1">
        <w:r w:rsidRPr="00CB61BA">
          <w:rPr>
            <w:rStyle w:val="Hyperlink"/>
            <w:noProof/>
          </w:rPr>
          <w:t>2.11 Angular 2</w:t>
        </w:r>
        <w:r>
          <w:rPr>
            <w:noProof/>
            <w:webHidden/>
          </w:rPr>
          <w:tab/>
        </w:r>
        <w:r>
          <w:rPr>
            <w:noProof/>
            <w:webHidden/>
          </w:rPr>
          <w:fldChar w:fldCharType="begin"/>
        </w:r>
        <w:r>
          <w:rPr>
            <w:noProof/>
            <w:webHidden/>
          </w:rPr>
          <w:instrText xml:space="preserve"> PAGEREF _Toc107418819 \h </w:instrText>
        </w:r>
        <w:r>
          <w:rPr>
            <w:noProof/>
            <w:webHidden/>
          </w:rPr>
        </w:r>
        <w:r>
          <w:rPr>
            <w:noProof/>
            <w:webHidden/>
          </w:rPr>
          <w:fldChar w:fldCharType="separate"/>
        </w:r>
        <w:r>
          <w:rPr>
            <w:noProof/>
            <w:webHidden/>
          </w:rPr>
          <w:t>14</w:t>
        </w:r>
        <w:r>
          <w:rPr>
            <w:noProof/>
            <w:webHidden/>
          </w:rPr>
          <w:fldChar w:fldCharType="end"/>
        </w:r>
      </w:hyperlink>
    </w:p>
    <w:p w14:paraId="694B8F2D" w14:textId="7B957AC6"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20" w:history="1">
        <w:r w:rsidRPr="00CB61BA">
          <w:rPr>
            <w:rStyle w:val="Hyperlink"/>
            <w:noProof/>
          </w:rPr>
          <w:t>2.12 MySql</w:t>
        </w:r>
        <w:r>
          <w:rPr>
            <w:noProof/>
            <w:webHidden/>
          </w:rPr>
          <w:tab/>
        </w:r>
        <w:r>
          <w:rPr>
            <w:noProof/>
            <w:webHidden/>
          </w:rPr>
          <w:fldChar w:fldCharType="begin"/>
        </w:r>
        <w:r>
          <w:rPr>
            <w:noProof/>
            <w:webHidden/>
          </w:rPr>
          <w:instrText xml:space="preserve"> PAGEREF _Toc107418820 \h </w:instrText>
        </w:r>
        <w:r>
          <w:rPr>
            <w:noProof/>
            <w:webHidden/>
          </w:rPr>
        </w:r>
        <w:r>
          <w:rPr>
            <w:noProof/>
            <w:webHidden/>
          </w:rPr>
          <w:fldChar w:fldCharType="separate"/>
        </w:r>
        <w:r>
          <w:rPr>
            <w:noProof/>
            <w:webHidden/>
          </w:rPr>
          <w:t>15</w:t>
        </w:r>
        <w:r>
          <w:rPr>
            <w:noProof/>
            <w:webHidden/>
          </w:rPr>
          <w:fldChar w:fldCharType="end"/>
        </w:r>
      </w:hyperlink>
    </w:p>
    <w:p w14:paraId="12C0A3EB" w14:textId="205BBE82"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21" w:history="1">
        <w:r w:rsidRPr="00CB61BA">
          <w:rPr>
            <w:rStyle w:val="Hyperlink"/>
            <w:noProof/>
          </w:rPr>
          <w:t>2.13 OpenCV</w:t>
        </w:r>
        <w:r>
          <w:rPr>
            <w:noProof/>
            <w:webHidden/>
          </w:rPr>
          <w:tab/>
        </w:r>
        <w:r>
          <w:rPr>
            <w:noProof/>
            <w:webHidden/>
          </w:rPr>
          <w:fldChar w:fldCharType="begin"/>
        </w:r>
        <w:r>
          <w:rPr>
            <w:noProof/>
            <w:webHidden/>
          </w:rPr>
          <w:instrText xml:space="preserve"> PAGEREF _Toc107418821 \h </w:instrText>
        </w:r>
        <w:r>
          <w:rPr>
            <w:noProof/>
            <w:webHidden/>
          </w:rPr>
        </w:r>
        <w:r>
          <w:rPr>
            <w:noProof/>
            <w:webHidden/>
          </w:rPr>
          <w:fldChar w:fldCharType="separate"/>
        </w:r>
        <w:r>
          <w:rPr>
            <w:noProof/>
            <w:webHidden/>
          </w:rPr>
          <w:t>15</w:t>
        </w:r>
        <w:r>
          <w:rPr>
            <w:noProof/>
            <w:webHidden/>
          </w:rPr>
          <w:fldChar w:fldCharType="end"/>
        </w:r>
      </w:hyperlink>
    </w:p>
    <w:p w14:paraId="035D1770" w14:textId="243C966C"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22" w:history="1">
        <w:r w:rsidRPr="00CB61BA">
          <w:rPr>
            <w:rStyle w:val="Hyperlink"/>
            <w:noProof/>
          </w:rPr>
          <w:t>2.14 Convolutional Neural Network (CNN)</w:t>
        </w:r>
        <w:r>
          <w:rPr>
            <w:noProof/>
            <w:webHidden/>
          </w:rPr>
          <w:tab/>
        </w:r>
        <w:r>
          <w:rPr>
            <w:noProof/>
            <w:webHidden/>
          </w:rPr>
          <w:fldChar w:fldCharType="begin"/>
        </w:r>
        <w:r>
          <w:rPr>
            <w:noProof/>
            <w:webHidden/>
          </w:rPr>
          <w:instrText xml:space="preserve"> PAGEREF _Toc107418822 \h </w:instrText>
        </w:r>
        <w:r>
          <w:rPr>
            <w:noProof/>
            <w:webHidden/>
          </w:rPr>
        </w:r>
        <w:r>
          <w:rPr>
            <w:noProof/>
            <w:webHidden/>
          </w:rPr>
          <w:fldChar w:fldCharType="separate"/>
        </w:r>
        <w:r>
          <w:rPr>
            <w:noProof/>
            <w:webHidden/>
          </w:rPr>
          <w:t>15</w:t>
        </w:r>
        <w:r>
          <w:rPr>
            <w:noProof/>
            <w:webHidden/>
          </w:rPr>
          <w:fldChar w:fldCharType="end"/>
        </w:r>
      </w:hyperlink>
    </w:p>
    <w:p w14:paraId="2558C57B" w14:textId="32C3924B" w:rsidR="00663CD8" w:rsidRDefault="00663CD8">
      <w:pPr>
        <w:pStyle w:val="Sumrio1"/>
        <w:tabs>
          <w:tab w:val="right" w:leader="dot" w:pos="9062"/>
        </w:tabs>
        <w:rPr>
          <w:rFonts w:asciiTheme="minorHAnsi" w:eastAsiaTheme="minorEastAsia" w:hAnsiTheme="minorHAnsi" w:cstheme="minorBidi"/>
          <w:b w:val="0"/>
          <w:bCs w:val="0"/>
          <w:noProof/>
          <w:sz w:val="22"/>
          <w:szCs w:val="22"/>
          <w:lang w:val="en-US" w:eastAsia="en-US"/>
        </w:rPr>
      </w:pPr>
      <w:hyperlink w:anchor="_Toc107418823" w:history="1">
        <w:r w:rsidRPr="00CB61BA">
          <w:rPr>
            <w:rStyle w:val="Hyperlink"/>
            <w:noProof/>
          </w:rPr>
          <w:t>3. DESENVOLVIMENTO</w:t>
        </w:r>
        <w:r>
          <w:rPr>
            <w:noProof/>
            <w:webHidden/>
          </w:rPr>
          <w:tab/>
        </w:r>
        <w:r>
          <w:rPr>
            <w:noProof/>
            <w:webHidden/>
          </w:rPr>
          <w:fldChar w:fldCharType="begin"/>
        </w:r>
        <w:r>
          <w:rPr>
            <w:noProof/>
            <w:webHidden/>
          </w:rPr>
          <w:instrText xml:space="preserve"> PAGEREF _Toc107418823 \h </w:instrText>
        </w:r>
        <w:r>
          <w:rPr>
            <w:noProof/>
            <w:webHidden/>
          </w:rPr>
        </w:r>
        <w:r>
          <w:rPr>
            <w:noProof/>
            <w:webHidden/>
          </w:rPr>
          <w:fldChar w:fldCharType="separate"/>
        </w:r>
        <w:r>
          <w:rPr>
            <w:noProof/>
            <w:webHidden/>
          </w:rPr>
          <w:t>16</w:t>
        </w:r>
        <w:r>
          <w:rPr>
            <w:noProof/>
            <w:webHidden/>
          </w:rPr>
          <w:fldChar w:fldCharType="end"/>
        </w:r>
      </w:hyperlink>
    </w:p>
    <w:p w14:paraId="599CD673" w14:textId="13954718"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24" w:history="1">
        <w:r w:rsidRPr="00CB61BA">
          <w:rPr>
            <w:rStyle w:val="Hyperlink"/>
            <w:noProof/>
          </w:rPr>
          <w:t>3.1. Requisitos</w:t>
        </w:r>
        <w:r>
          <w:rPr>
            <w:noProof/>
            <w:webHidden/>
          </w:rPr>
          <w:tab/>
        </w:r>
        <w:r>
          <w:rPr>
            <w:noProof/>
            <w:webHidden/>
          </w:rPr>
          <w:fldChar w:fldCharType="begin"/>
        </w:r>
        <w:r>
          <w:rPr>
            <w:noProof/>
            <w:webHidden/>
          </w:rPr>
          <w:instrText xml:space="preserve"> PAGEREF _Toc107418824 \h </w:instrText>
        </w:r>
        <w:r>
          <w:rPr>
            <w:noProof/>
            <w:webHidden/>
          </w:rPr>
        </w:r>
        <w:r>
          <w:rPr>
            <w:noProof/>
            <w:webHidden/>
          </w:rPr>
          <w:fldChar w:fldCharType="separate"/>
        </w:r>
        <w:r>
          <w:rPr>
            <w:noProof/>
            <w:webHidden/>
          </w:rPr>
          <w:t>16</w:t>
        </w:r>
        <w:r>
          <w:rPr>
            <w:noProof/>
            <w:webHidden/>
          </w:rPr>
          <w:fldChar w:fldCharType="end"/>
        </w:r>
      </w:hyperlink>
    </w:p>
    <w:p w14:paraId="70DBE0A7" w14:textId="4975AD49"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25" w:history="1">
        <w:r w:rsidRPr="00CB61BA">
          <w:rPr>
            <w:rStyle w:val="Hyperlink"/>
            <w:noProof/>
          </w:rPr>
          <w:t>3.2. Requisitos Funcionais</w:t>
        </w:r>
        <w:r>
          <w:rPr>
            <w:noProof/>
            <w:webHidden/>
          </w:rPr>
          <w:tab/>
        </w:r>
        <w:r>
          <w:rPr>
            <w:noProof/>
            <w:webHidden/>
          </w:rPr>
          <w:fldChar w:fldCharType="begin"/>
        </w:r>
        <w:r>
          <w:rPr>
            <w:noProof/>
            <w:webHidden/>
          </w:rPr>
          <w:instrText xml:space="preserve"> PAGEREF _Toc107418825 \h </w:instrText>
        </w:r>
        <w:r>
          <w:rPr>
            <w:noProof/>
            <w:webHidden/>
          </w:rPr>
        </w:r>
        <w:r>
          <w:rPr>
            <w:noProof/>
            <w:webHidden/>
          </w:rPr>
          <w:fldChar w:fldCharType="separate"/>
        </w:r>
        <w:r>
          <w:rPr>
            <w:noProof/>
            <w:webHidden/>
          </w:rPr>
          <w:t>16</w:t>
        </w:r>
        <w:r>
          <w:rPr>
            <w:noProof/>
            <w:webHidden/>
          </w:rPr>
          <w:fldChar w:fldCharType="end"/>
        </w:r>
      </w:hyperlink>
    </w:p>
    <w:p w14:paraId="3E464F91" w14:textId="14B01B3E"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26" w:history="1">
        <w:r w:rsidRPr="00CB61BA">
          <w:rPr>
            <w:rStyle w:val="Hyperlink"/>
            <w:noProof/>
          </w:rPr>
          <w:t>3.3 Requisitos Não Funcionais</w:t>
        </w:r>
        <w:r>
          <w:rPr>
            <w:noProof/>
            <w:webHidden/>
          </w:rPr>
          <w:tab/>
        </w:r>
        <w:r>
          <w:rPr>
            <w:noProof/>
            <w:webHidden/>
          </w:rPr>
          <w:fldChar w:fldCharType="begin"/>
        </w:r>
        <w:r>
          <w:rPr>
            <w:noProof/>
            <w:webHidden/>
          </w:rPr>
          <w:instrText xml:space="preserve"> PAGEREF _Toc107418826 \h </w:instrText>
        </w:r>
        <w:r>
          <w:rPr>
            <w:noProof/>
            <w:webHidden/>
          </w:rPr>
        </w:r>
        <w:r>
          <w:rPr>
            <w:noProof/>
            <w:webHidden/>
          </w:rPr>
          <w:fldChar w:fldCharType="separate"/>
        </w:r>
        <w:r>
          <w:rPr>
            <w:noProof/>
            <w:webHidden/>
          </w:rPr>
          <w:t>16</w:t>
        </w:r>
        <w:r>
          <w:rPr>
            <w:noProof/>
            <w:webHidden/>
          </w:rPr>
          <w:fldChar w:fldCharType="end"/>
        </w:r>
      </w:hyperlink>
    </w:p>
    <w:p w14:paraId="2A6752E8" w14:textId="682DAB34"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27" w:history="1">
        <w:r w:rsidRPr="00CB61BA">
          <w:rPr>
            <w:rStyle w:val="Hyperlink"/>
            <w:noProof/>
          </w:rPr>
          <w:t>3.4 Arquitetura do Sistema</w:t>
        </w:r>
        <w:r>
          <w:rPr>
            <w:noProof/>
            <w:webHidden/>
          </w:rPr>
          <w:tab/>
        </w:r>
        <w:r>
          <w:rPr>
            <w:noProof/>
            <w:webHidden/>
          </w:rPr>
          <w:fldChar w:fldCharType="begin"/>
        </w:r>
        <w:r>
          <w:rPr>
            <w:noProof/>
            <w:webHidden/>
          </w:rPr>
          <w:instrText xml:space="preserve"> PAGEREF _Toc107418827 \h </w:instrText>
        </w:r>
        <w:r>
          <w:rPr>
            <w:noProof/>
            <w:webHidden/>
          </w:rPr>
        </w:r>
        <w:r>
          <w:rPr>
            <w:noProof/>
            <w:webHidden/>
          </w:rPr>
          <w:fldChar w:fldCharType="separate"/>
        </w:r>
        <w:r>
          <w:rPr>
            <w:noProof/>
            <w:webHidden/>
          </w:rPr>
          <w:t>17</w:t>
        </w:r>
        <w:r>
          <w:rPr>
            <w:noProof/>
            <w:webHidden/>
          </w:rPr>
          <w:fldChar w:fldCharType="end"/>
        </w:r>
      </w:hyperlink>
    </w:p>
    <w:p w14:paraId="58E450F7" w14:textId="6858C9C6"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28" w:history="1">
        <w:r w:rsidRPr="00CB61BA">
          <w:rPr>
            <w:rStyle w:val="Hyperlink"/>
            <w:noProof/>
          </w:rPr>
          <w:t>3.5 FTP</w:t>
        </w:r>
        <w:r>
          <w:rPr>
            <w:noProof/>
            <w:webHidden/>
          </w:rPr>
          <w:tab/>
        </w:r>
        <w:r>
          <w:rPr>
            <w:noProof/>
            <w:webHidden/>
          </w:rPr>
          <w:fldChar w:fldCharType="begin"/>
        </w:r>
        <w:r>
          <w:rPr>
            <w:noProof/>
            <w:webHidden/>
          </w:rPr>
          <w:instrText xml:space="preserve"> PAGEREF _Toc107418828 \h </w:instrText>
        </w:r>
        <w:r>
          <w:rPr>
            <w:noProof/>
            <w:webHidden/>
          </w:rPr>
        </w:r>
        <w:r>
          <w:rPr>
            <w:noProof/>
            <w:webHidden/>
          </w:rPr>
          <w:fldChar w:fldCharType="separate"/>
        </w:r>
        <w:r>
          <w:rPr>
            <w:noProof/>
            <w:webHidden/>
          </w:rPr>
          <w:t>17</w:t>
        </w:r>
        <w:r>
          <w:rPr>
            <w:noProof/>
            <w:webHidden/>
          </w:rPr>
          <w:fldChar w:fldCharType="end"/>
        </w:r>
      </w:hyperlink>
    </w:p>
    <w:p w14:paraId="4A0306E5" w14:textId="15928787"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29" w:history="1">
        <w:r w:rsidRPr="00CB61BA">
          <w:rPr>
            <w:rStyle w:val="Hyperlink"/>
            <w:noProof/>
          </w:rPr>
          <w:t>3.6 Análise da imagem</w:t>
        </w:r>
        <w:r>
          <w:rPr>
            <w:noProof/>
            <w:webHidden/>
          </w:rPr>
          <w:tab/>
        </w:r>
        <w:r>
          <w:rPr>
            <w:noProof/>
            <w:webHidden/>
          </w:rPr>
          <w:fldChar w:fldCharType="begin"/>
        </w:r>
        <w:r>
          <w:rPr>
            <w:noProof/>
            <w:webHidden/>
          </w:rPr>
          <w:instrText xml:space="preserve"> PAGEREF _Toc107418829 \h </w:instrText>
        </w:r>
        <w:r>
          <w:rPr>
            <w:noProof/>
            <w:webHidden/>
          </w:rPr>
        </w:r>
        <w:r>
          <w:rPr>
            <w:noProof/>
            <w:webHidden/>
          </w:rPr>
          <w:fldChar w:fldCharType="separate"/>
        </w:r>
        <w:r>
          <w:rPr>
            <w:noProof/>
            <w:webHidden/>
          </w:rPr>
          <w:t>17</w:t>
        </w:r>
        <w:r>
          <w:rPr>
            <w:noProof/>
            <w:webHidden/>
          </w:rPr>
          <w:fldChar w:fldCharType="end"/>
        </w:r>
      </w:hyperlink>
    </w:p>
    <w:p w14:paraId="712C5FFF" w14:textId="50DA26CD"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30" w:history="1">
        <w:r w:rsidRPr="00CB61BA">
          <w:rPr>
            <w:rStyle w:val="Hyperlink"/>
            <w:noProof/>
          </w:rPr>
          <w:t>3.7 Processamento final</w:t>
        </w:r>
        <w:r>
          <w:rPr>
            <w:noProof/>
            <w:webHidden/>
          </w:rPr>
          <w:tab/>
        </w:r>
        <w:r>
          <w:rPr>
            <w:noProof/>
            <w:webHidden/>
          </w:rPr>
          <w:fldChar w:fldCharType="begin"/>
        </w:r>
        <w:r>
          <w:rPr>
            <w:noProof/>
            <w:webHidden/>
          </w:rPr>
          <w:instrText xml:space="preserve"> PAGEREF _Toc107418830 \h </w:instrText>
        </w:r>
        <w:r>
          <w:rPr>
            <w:noProof/>
            <w:webHidden/>
          </w:rPr>
        </w:r>
        <w:r>
          <w:rPr>
            <w:noProof/>
            <w:webHidden/>
          </w:rPr>
          <w:fldChar w:fldCharType="separate"/>
        </w:r>
        <w:r>
          <w:rPr>
            <w:noProof/>
            <w:webHidden/>
          </w:rPr>
          <w:t>19</w:t>
        </w:r>
        <w:r>
          <w:rPr>
            <w:noProof/>
            <w:webHidden/>
          </w:rPr>
          <w:fldChar w:fldCharType="end"/>
        </w:r>
      </w:hyperlink>
    </w:p>
    <w:p w14:paraId="4E6BAD8D" w14:textId="38C5658D" w:rsidR="00663CD8" w:rsidRDefault="00663CD8">
      <w:pPr>
        <w:pStyle w:val="Sumrio1"/>
        <w:tabs>
          <w:tab w:val="right" w:leader="dot" w:pos="9062"/>
        </w:tabs>
        <w:rPr>
          <w:rFonts w:asciiTheme="minorHAnsi" w:eastAsiaTheme="minorEastAsia" w:hAnsiTheme="minorHAnsi" w:cstheme="minorBidi"/>
          <w:b w:val="0"/>
          <w:bCs w:val="0"/>
          <w:noProof/>
          <w:sz w:val="22"/>
          <w:szCs w:val="22"/>
          <w:lang w:val="en-US" w:eastAsia="en-US"/>
        </w:rPr>
      </w:pPr>
      <w:hyperlink w:anchor="_Toc107418831" w:history="1">
        <w:r w:rsidRPr="00CB61BA">
          <w:rPr>
            <w:rStyle w:val="Hyperlink"/>
            <w:noProof/>
          </w:rPr>
          <w:t>4. RESULTADOS</w:t>
        </w:r>
        <w:r>
          <w:rPr>
            <w:noProof/>
            <w:webHidden/>
          </w:rPr>
          <w:tab/>
        </w:r>
        <w:r>
          <w:rPr>
            <w:noProof/>
            <w:webHidden/>
          </w:rPr>
          <w:fldChar w:fldCharType="begin"/>
        </w:r>
        <w:r>
          <w:rPr>
            <w:noProof/>
            <w:webHidden/>
          </w:rPr>
          <w:instrText xml:space="preserve"> PAGEREF _Toc107418831 \h </w:instrText>
        </w:r>
        <w:r>
          <w:rPr>
            <w:noProof/>
            <w:webHidden/>
          </w:rPr>
        </w:r>
        <w:r>
          <w:rPr>
            <w:noProof/>
            <w:webHidden/>
          </w:rPr>
          <w:fldChar w:fldCharType="separate"/>
        </w:r>
        <w:r>
          <w:rPr>
            <w:noProof/>
            <w:webHidden/>
          </w:rPr>
          <w:t>21</w:t>
        </w:r>
        <w:r>
          <w:rPr>
            <w:noProof/>
            <w:webHidden/>
          </w:rPr>
          <w:fldChar w:fldCharType="end"/>
        </w:r>
      </w:hyperlink>
    </w:p>
    <w:p w14:paraId="13EDD411" w14:textId="79901BD5"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32" w:history="1">
        <w:r w:rsidRPr="00CB61BA">
          <w:rPr>
            <w:rStyle w:val="Hyperlink"/>
            <w:noProof/>
          </w:rPr>
          <w:t>4.1. Resultados Técnicos</w:t>
        </w:r>
        <w:r>
          <w:rPr>
            <w:noProof/>
            <w:webHidden/>
          </w:rPr>
          <w:tab/>
        </w:r>
        <w:r>
          <w:rPr>
            <w:noProof/>
            <w:webHidden/>
          </w:rPr>
          <w:fldChar w:fldCharType="begin"/>
        </w:r>
        <w:r>
          <w:rPr>
            <w:noProof/>
            <w:webHidden/>
          </w:rPr>
          <w:instrText xml:space="preserve"> PAGEREF _Toc107418832 \h </w:instrText>
        </w:r>
        <w:r>
          <w:rPr>
            <w:noProof/>
            <w:webHidden/>
          </w:rPr>
        </w:r>
        <w:r>
          <w:rPr>
            <w:noProof/>
            <w:webHidden/>
          </w:rPr>
          <w:fldChar w:fldCharType="separate"/>
        </w:r>
        <w:r>
          <w:rPr>
            <w:noProof/>
            <w:webHidden/>
          </w:rPr>
          <w:t>21</w:t>
        </w:r>
        <w:r>
          <w:rPr>
            <w:noProof/>
            <w:webHidden/>
          </w:rPr>
          <w:fldChar w:fldCharType="end"/>
        </w:r>
      </w:hyperlink>
    </w:p>
    <w:p w14:paraId="25ED3B7C" w14:textId="04CA63ED"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33" w:history="1">
        <w:r w:rsidRPr="00CB61BA">
          <w:rPr>
            <w:rStyle w:val="Hyperlink"/>
            <w:noProof/>
          </w:rPr>
          <w:t>4.2. Aprendizagens</w:t>
        </w:r>
        <w:r>
          <w:rPr>
            <w:noProof/>
            <w:webHidden/>
          </w:rPr>
          <w:tab/>
        </w:r>
        <w:r>
          <w:rPr>
            <w:noProof/>
            <w:webHidden/>
          </w:rPr>
          <w:fldChar w:fldCharType="begin"/>
        </w:r>
        <w:r>
          <w:rPr>
            <w:noProof/>
            <w:webHidden/>
          </w:rPr>
          <w:instrText xml:space="preserve"> PAGEREF _Toc107418833 \h </w:instrText>
        </w:r>
        <w:r>
          <w:rPr>
            <w:noProof/>
            <w:webHidden/>
          </w:rPr>
        </w:r>
        <w:r>
          <w:rPr>
            <w:noProof/>
            <w:webHidden/>
          </w:rPr>
          <w:fldChar w:fldCharType="separate"/>
        </w:r>
        <w:r>
          <w:rPr>
            <w:noProof/>
            <w:webHidden/>
          </w:rPr>
          <w:t>21</w:t>
        </w:r>
        <w:r>
          <w:rPr>
            <w:noProof/>
            <w:webHidden/>
          </w:rPr>
          <w:fldChar w:fldCharType="end"/>
        </w:r>
      </w:hyperlink>
    </w:p>
    <w:p w14:paraId="190FDD70" w14:textId="7278DEAB" w:rsidR="00663CD8" w:rsidRDefault="00663CD8">
      <w:pPr>
        <w:pStyle w:val="Sumrio1"/>
        <w:tabs>
          <w:tab w:val="right" w:leader="dot" w:pos="9062"/>
        </w:tabs>
        <w:rPr>
          <w:rFonts w:asciiTheme="minorHAnsi" w:eastAsiaTheme="minorEastAsia" w:hAnsiTheme="minorHAnsi" w:cstheme="minorBidi"/>
          <w:b w:val="0"/>
          <w:bCs w:val="0"/>
          <w:noProof/>
          <w:sz w:val="22"/>
          <w:szCs w:val="22"/>
          <w:lang w:val="en-US" w:eastAsia="en-US"/>
        </w:rPr>
      </w:pPr>
      <w:hyperlink w:anchor="_Toc107418834" w:history="1">
        <w:r w:rsidRPr="00CB61BA">
          <w:rPr>
            <w:rStyle w:val="Hyperlink"/>
            <w:noProof/>
          </w:rPr>
          <w:t>5. CONSIDERAÇÕES FINAIS</w:t>
        </w:r>
        <w:r>
          <w:rPr>
            <w:noProof/>
            <w:webHidden/>
          </w:rPr>
          <w:tab/>
        </w:r>
        <w:r>
          <w:rPr>
            <w:noProof/>
            <w:webHidden/>
          </w:rPr>
          <w:fldChar w:fldCharType="begin"/>
        </w:r>
        <w:r>
          <w:rPr>
            <w:noProof/>
            <w:webHidden/>
          </w:rPr>
          <w:instrText xml:space="preserve"> PAGEREF _Toc107418834 \h </w:instrText>
        </w:r>
        <w:r>
          <w:rPr>
            <w:noProof/>
            <w:webHidden/>
          </w:rPr>
        </w:r>
        <w:r>
          <w:rPr>
            <w:noProof/>
            <w:webHidden/>
          </w:rPr>
          <w:fldChar w:fldCharType="separate"/>
        </w:r>
        <w:r>
          <w:rPr>
            <w:noProof/>
            <w:webHidden/>
          </w:rPr>
          <w:t>22</w:t>
        </w:r>
        <w:r>
          <w:rPr>
            <w:noProof/>
            <w:webHidden/>
          </w:rPr>
          <w:fldChar w:fldCharType="end"/>
        </w:r>
      </w:hyperlink>
    </w:p>
    <w:p w14:paraId="10AEDFEA" w14:textId="5A73EE88" w:rsidR="00663CD8" w:rsidRDefault="00663CD8">
      <w:pPr>
        <w:pStyle w:val="Sumrio2"/>
        <w:tabs>
          <w:tab w:val="right" w:leader="dot" w:pos="9062"/>
        </w:tabs>
        <w:rPr>
          <w:rFonts w:asciiTheme="minorHAnsi" w:eastAsiaTheme="minorEastAsia" w:hAnsiTheme="minorHAnsi" w:cstheme="minorBidi"/>
          <w:noProof/>
          <w:sz w:val="22"/>
          <w:szCs w:val="22"/>
          <w:lang w:val="en-US" w:eastAsia="en-US"/>
        </w:rPr>
      </w:pPr>
      <w:hyperlink w:anchor="_Toc107418835" w:history="1">
        <w:r w:rsidRPr="00CB61BA">
          <w:rPr>
            <w:rStyle w:val="Hyperlink"/>
            <w:noProof/>
          </w:rPr>
          <w:t>5.1. Trabalho Futuros</w:t>
        </w:r>
        <w:r>
          <w:rPr>
            <w:noProof/>
            <w:webHidden/>
          </w:rPr>
          <w:tab/>
        </w:r>
        <w:r>
          <w:rPr>
            <w:noProof/>
            <w:webHidden/>
          </w:rPr>
          <w:fldChar w:fldCharType="begin"/>
        </w:r>
        <w:r>
          <w:rPr>
            <w:noProof/>
            <w:webHidden/>
          </w:rPr>
          <w:instrText xml:space="preserve"> PAGEREF _Toc107418835 \h </w:instrText>
        </w:r>
        <w:r>
          <w:rPr>
            <w:noProof/>
            <w:webHidden/>
          </w:rPr>
        </w:r>
        <w:r>
          <w:rPr>
            <w:noProof/>
            <w:webHidden/>
          </w:rPr>
          <w:fldChar w:fldCharType="separate"/>
        </w:r>
        <w:r>
          <w:rPr>
            <w:noProof/>
            <w:webHidden/>
          </w:rPr>
          <w:t>22</w:t>
        </w:r>
        <w:r>
          <w:rPr>
            <w:noProof/>
            <w:webHidden/>
          </w:rPr>
          <w:fldChar w:fldCharType="end"/>
        </w:r>
      </w:hyperlink>
    </w:p>
    <w:p w14:paraId="1FD0DFC3" w14:textId="491E9AAE" w:rsidR="00663CD8" w:rsidRDefault="00663CD8">
      <w:pPr>
        <w:pStyle w:val="Sumrio1"/>
        <w:tabs>
          <w:tab w:val="right" w:leader="dot" w:pos="9062"/>
        </w:tabs>
        <w:rPr>
          <w:rFonts w:asciiTheme="minorHAnsi" w:eastAsiaTheme="minorEastAsia" w:hAnsiTheme="minorHAnsi" w:cstheme="minorBidi"/>
          <w:b w:val="0"/>
          <w:bCs w:val="0"/>
          <w:noProof/>
          <w:sz w:val="22"/>
          <w:szCs w:val="22"/>
          <w:lang w:val="en-US" w:eastAsia="en-US"/>
        </w:rPr>
      </w:pPr>
      <w:hyperlink w:anchor="_Toc107418836" w:history="1">
        <w:r w:rsidRPr="00CB61BA">
          <w:rPr>
            <w:rStyle w:val="Hyperlink"/>
            <w:noProof/>
          </w:rPr>
          <w:t>REFERÊNCIAS</w:t>
        </w:r>
        <w:r>
          <w:rPr>
            <w:noProof/>
            <w:webHidden/>
          </w:rPr>
          <w:tab/>
        </w:r>
        <w:r>
          <w:rPr>
            <w:noProof/>
            <w:webHidden/>
          </w:rPr>
          <w:fldChar w:fldCharType="begin"/>
        </w:r>
        <w:r>
          <w:rPr>
            <w:noProof/>
            <w:webHidden/>
          </w:rPr>
          <w:instrText xml:space="preserve"> PAGEREF _Toc107418836 \h </w:instrText>
        </w:r>
        <w:r>
          <w:rPr>
            <w:noProof/>
            <w:webHidden/>
          </w:rPr>
        </w:r>
        <w:r>
          <w:rPr>
            <w:noProof/>
            <w:webHidden/>
          </w:rPr>
          <w:fldChar w:fldCharType="separate"/>
        </w:r>
        <w:r>
          <w:rPr>
            <w:noProof/>
            <w:webHidden/>
          </w:rPr>
          <w:t>23</w:t>
        </w:r>
        <w:r>
          <w:rPr>
            <w:noProof/>
            <w:webHidden/>
          </w:rPr>
          <w:fldChar w:fldCharType="end"/>
        </w:r>
      </w:hyperlink>
    </w:p>
    <w:p w14:paraId="51B50B28" w14:textId="2B2507D2"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1" w:name="_Toc483916783"/>
      <w:bookmarkStart w:id="2" w:name="_Toc483916828"/>
      <w:bookmarkStart w:id="3" w:name="_Toc107418805"/>
      <w:r w:rsidRPr="002E5CCC">
        <w:rPr>
          <w:caps w:val="0"/>
          <w:sz w:val="28"/>
          <w:szCs w:val="28"/>
        </w:rPr>
        <w:lastRenderedPageBreak/>
        <w:t>1. INTRODUÇÃO</w:t>
      </w:r>
      <w:bookmarkEnd w:id="0"/>
      <w:bookmarkEnd w:id="1"/>
      <w:bookmarkEnd w:id="2"/>
      <w:bookmarkEnd w:id="3"/>
    </w:p>
    <w:p w14:paraId="325F2C1A" w14:textId="77777777" w:rsidR="00A3137D" w:rsidRDefault="00A3137D" w:rsidP="00A3137D">
      <w:pPr>
        <w:autoSpaceDE w:val="0"/>
        <w:autoSpaceDN w:val="0"/>
        <w:adjustRightInd w:val="0"/>
        <w:spacing w:line="360" w:lineRule="auto"/>
        <w:ind w:firstLine="709"/>
        <w:jc w:val="both"/>
      </w:pPr>
      <w:r>
        <w:t>Através da necessidade de atendimento ágil por parte da segurança ao público identificou-se uma oportunidade de utilizar as tecnologias de inteligência artificial para acelerar o processo de identificação e notificação dos agentes responsáveis pelo atendimento.</w:t>
      </w:r>
    </w:p>
    <w:p w14:paraId="082BA3E9" w14:textId="77777777" w:rsidR="00A3137D" w:rsidRDefault="00A3137D" w:rsidP="00A3137D">
      <w:pPr>
        <w:autoSpaceDE w:val="0"/>
        <w:autoSpaceDN w:val="0"/>
        <w:adjustRightInd w:val="0"/>
        <w:spacing w:line="360" w:lineRule="auto"/>
        <w:ind w:firstLine="709"/>
        <w:jc w:val="both"/>
      </w:pPr>
      <w:r>
        <w:t>Com base nisso foi elaborado um sistema capaz de gerenciar câmeras de vigilância com eventos de movimento, processar as imagens da mesma e notificar o responsável da câmera.</w:t>
      </w:r>
    </w:p>
    <w:p w14:paraId="0D3BD98B" w14:textId="77777777" w:rsidR="00A3137D" w:rsidRDefault="00A3137D" w:rsidP="00A3137D">
      <w:pPr>
        <w:autoSpaceDE w:val="0"/>
        <w:autoSpaceDN w:val="0"/>
        <w:adjustRightInd w:val="0"/>
        <w:spacing w:line="360" w:lineRule="auto"/>
        <w:ind w:firstLine="709"/>
        <w:jc w:val="both"/>
      </w:pPr>
      <w:r>
        <w:t>Muitas pessoas estão familiarizadas com o reconhecimento facial por usar a tecnologia de face ID para desbloqueio do celular. Essa tecnologia não é apenas um banco de dados contendo uma quantidade enorme de dados para validar o rosto e sim uma matemática capaz de calcular através dos traços do rosto suas características e distinguir se as informações são favoráveis ou não.</w:t>
      </w:r>
    </w:p>
    <w:p w14:paraId="41C0526D" w14:textId="4C15704E" w:rsidR="007A307A" w:rsidRDefault="00A3137D" w:rsidP="00A3137D">
      <w:pPr>
        <w:autoSpaceDE w:val="0"/>
        <w:autoSpaceDN w:val="0"/>
        <w:adjustRightInd w:val="0"/>
        <w:spacing w:line="360" w:lineRule="auto"/>
        <w:ind w:firstLine="709"/>
        <w:jc w:val="both"/>
      </w:pPr>
      <w:r>
        <w:t>Essa tecnologia com um processamento de dados avançado possui outras funções como identificação de pessoas em câmera de segurança, identificação de objetos, cálculos ágeis entre outros</w:t>
      </w:r>
      <w:r w:rsidR="007A307A" w:rsidRPr="002E5CCC">
        <w:t>. </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CB0360">
      <w:pPr>
        <w:pStyle w:val="Ttulo2"/>
        <w:spacing w:line="360" w:lineRule="auto"/>
      </w:pPr>
      <w:bookmarkStart w:id="4" w:name="_Toc118654378"/>
      <w:bookmarkStart w:id="5" w:name="_Toc483916784"/>
      <w:bookmarkStart w:id="6" w:name="_Toc483916829"/>
      <w:bookmarkStart w:id="7" w:name="_Toc118654379"/>
      <w:bookmarkStart w:id="8" w:name="_Toc107418806"/>
      <w:r w:rsidRPr="002E5CCC">
        <w:t>1.</w:t>
      </w:r>
      <w:r w:rsidR="0008609D">
        <w:t>1</w:t>
      </w:r>
      <w:r w:rsidRPr="002E5CCC">
        <w:t>. Objetivo</w:t>
      </w:r>
      <w:bookmarkEnd w:id="4"/>
      <w:bookmarkEnd w:id="5"/>
      <w:bookmarkEnd w:id="6"/>
      <w:r w:rsidR="00B4281C">
        <w:t>s</w:t>
      </w:r>
      <w:r w:rsidR="00172F5E">
        <w:t xml:space="preserve"> do Trabalho</w:t>
      </w:r>
      <w:bookmarkEnd w:id="8"/>
      <w:r w:rsidR="003E06EA">
        <w:t xml:space="preserve"> </w:t>
      </w:r>
    </w:p>
    <w:p w14:paraId="1BEFC770" w14:textId="77777777" w:rsidR="00A3137D" w:rsidRDefault="00A3137D" w:rsidP="00A3137D">
      <w:pPr>
        <w:autoSpaceDE w:val="0"/>
        <w:autoSpaceDN w:val="0"/>
        <w:adjustRightInd w:val="0"/>
        <w:spacing w:line="360" w:lineRule="auto"/>
        <w:ind w:firstLine="709"/>
        <w:jc w:val="both"/>
      </w:pPr>
      <w:bookmarkStart w:id="9" w:name="_Toc118654380"/>
      <w:bookmarkEnd w:id="7"/>
      <w:r>
        <w:t>O objetivo geral deste trabalho é desenvolver dois sistemas; O primeiro sendo capaz de configurar os ambientes de transferência de imagens e relatórios de capturas; O segundo seria capaz de identificar seres humanos em intervalos de tempo configurados no primeiro sistema.</w:t>
      </w:r>
    </w:p>
    <w:p w14:paraId="58C2D147" w14:textId="77777777" w:rsidR="00A3137D" w:rsidRDefault="00A3137D" w:rsidP="00A3137D">
      <w:pPr>
        <w:pStyle w:val="Corpodetexto"/>
        <w:spacing w:line="360" w:lineRule="auto"/>
        <w:ind w:left="289" w:firstLine="709"/>
      </w:pPr>
      <w:r>
        <w:t>Para a consecução deste objetivo foram estabelecidos os objetivos específicos:</w:t>
      </w:r>
    </w:p>
    <w:p w14:paraId="44E37678" w14:textId="77777777" w:rsidR="00A3137D" w:rsidRDefault="00A3137D" w:rsidP="00A3137D">
      <w:pPr>
        <w:pStyle w:val="Corpodetexto"/>
        <w:numPr>
          <w:ilvl w:val="1"/>
          <w:numId w:val="16"/>
        </w:numPr>
        <w:spacing w:line="360" w:lineRule="auto"/>
      </w:pPr>
      <w:r>
        <w:t>Identificação das melhores tecnologias de detecção humana no mercado.</w:t>
      </w:r>
    </w:p>
    <w:p w14:paraId="6544C617" w14:textId="77777777" w:rsidR="00A3137D" w:rsidRDefault="00A3137D" w:rsidP="00A3137D">
      <w:pPr>
        <w:pStyle w:val="Corpodetexto"/>
        <w:numPr>
          <w:ilvl w:val="1"/>
          <w:numId w:val="16"/>
        </w:numPr>
        <w:spacing w:line="360" w:lineRule="auto"/>
      </w:pPr>
      <w:r>
        <w:t>Criação de um gerenciamento de servidor FTP.</w:t>
      </w:r>
    </w:p>
    <w:p w14:paraId="1A703ACC" w14:textId="0DEE56C0" w:rsidR="00A3137D" w:rsidRDefault="00A3137D" w:rsidP="00A3137D">
      <w:pPr>
        <w:pStyle w:val="Corpodetexto"/>
        <w:numPr>
          <w:ilvl w:val="1"/>
          <w:numId w:val="16"/>
        </w:numPr>
        <w:spacing w:line="360" w:lineRule="auto"/>
      </w:pPr>
      <w:r>
        <w:t>Criação de alerta por detecção humana.</w:t>
      </w:r>
    </w:p>
    <w:p w14:paraId="56486627" w14:textId="28A2F06D" w:rsidR="00CB0360" w:rsidRDefault="00A3137D" w:rsidP="00A3137D">
      <w:pPr>
        <w:pStyle w:val="Corpodetexto"/>
        <w:numPr>
          <w:ilvl w:val="1"/>
          <w:numId w:val="16"/>
        </w:numPr>
        <w:spacing w:line="360" w:lineRule="auto"/>
      </w:pPr>
      <w:r>
        <w:t>Criação de um dashboard para detecção</w:t>
      </w:r>
      <w:r>
        <w:t>.</w:t>
      </w:r>
    </w:p>
    <w:p w14:paraId="3283D7E9" w14:textId="32D73684" w:rsidR="006E5B77" w:rsidRPr="002E5CCC" w:rsidRDefault="006E5B77" w:rsidP="00CB0360">
      <w:pPr>
        <w:pStyle w:val="Corpodetexto"/>
        <w:spacing w:line="360" w:lineRule="auto"/>
        <w:ind w:left="709"/>
      </w:pPr>
    </w:p>
    <w:p w14:paraId="53D13D1D" w14:textId="6BD15F27" w:rsidR="007A307A" w:rsidRPr="002E5CCC" w:rsidRDefault="007A307A" w:rsidP="00097D72">
      <w:pPr>
        <w:pStyle w:val="Ttulo2"/>
        <w:spacing w:before="0" w:after="0" w:line="360" w:lineRule="auto"/>
        <w:jc w:val="both"/>
      </w:pPr>
      <w:bookmarkStart w:id="10" w:name="_Toc118654384"/>
      <w:bookmarkStart w:id="11" w:name="_Toc483916786"/>
      <w:bookmarkStart w:id="12" w:name="_Toc483916831"/>
      <w:bookmarkStart w:id="13" w:name="_Toc107418807"/>
      <w:bookmarkEnd w:id="9"/>
      <w:r w:rsidRPr="002E5CCC">
        <w:t>1.</w:t>
      </w:r>
      <w:r w:rsidR="0008609D">
        <w:t>2</w:t>
      </w:r>
      <w:r w:rsidRPr="002E5CCC">
        <w:t>. Conteúdo do Trabalho</w:t>
      </w:r>
      <w:bookmarkEnd w:id="10"/>
      <w:bookmarkEnd w:id="11"/>
      <w:bookmarkEnd w:id="12"/>
      <w:bookmarkEnd w:id="13"/>
    </w:p>
    <w:p w14:paraId="483C01CE" w14:textId="77777777" w:rsidR="00A3137D" w:rsidRDefault="00A3137D" w:rsidP="00A3137D">
      <w:pPr>
        <w:pStyle w:val="Corpodetexto"/>
        <w:spacing w:line="360" w:lineRule="auto"/>
        <w:ind w:firstLine="709"/>
      </w:pPr>
      <w:r w:rsidRPr="00FC784E">
        <w:t>O presente trabalho está estruturado em seis Capítulos, cujo conteúdo é sucintamente apresentado a seguir:</w:t>
      </w:r>
    </w:p>
    <w:p w14:paraId="411E0E8F" w14:textId="77777777" w:rsidR="00A3137D" w:rsidRPr="00FC784E" w:rsidRDefault="00A3137D" w:rsidP="00A3137D">
      <w:pPr>
        <w:pStyle w:val="Corpodetexto"/>
        <w:spacing w:line="360" w:lineRule="auto"/>
        <w:ind w:firstLine="709"/>
      </w:pPr>
      <w:r w:rsidRPr="004607FC">
        <w:rPr>
          <w:b/>
          <w:bCs/>
        </w:rPr>
        <w:t>Capítulo 1</w:t>
      </w:r>
      <w:r>
        <w:t xml:space="preserve"> Apresenta informações de introdução ao trabalho.</w:t>
      </w:r>
    </w:p>
    <w:p w14:paraId="39214BCE" w14:textId="77777777" w:rsidR="00A3137D" w:rsidRPr="00FC784E" w:rsidRDefault="00A3137D" w:rsidP="00A3137D">
      <w:pPr>
        <w:pStyle w:val="Corpodetexto"/>
        <w:spacing w:line="360" w:lineRule="auto"/>
        <w:ind w:firstLine="709"/>
      </w:pPr>
      <w:r w:rsidRPr="00FC784E">
        <w:rPr>
          <w:b/>
          <w:bCs/>
        </w:rPr>
        <w:t>Capítulo 2</w:t>
      </w:r>
      <w:r w:rsidRPr="00FC784E">
        <w:t xml:space="preserve"> </w:t>
      </w:r>
      <w:r>
        <w:t>Apresenta</w:t>
      </w:r>
      <w:r w:rsidRPr="00FC784E">
        <w:t xml:space="preserve"> a fundamentação das tecnologias</w:t>
      </w:r>
      <w:r>
        <w:t>.</w:t>
      </w:r>
    </w:p>
    <w:p w14:paraId="4D65FF18" w14:textId="77777777" w:rsidR="00A3137D" w:rsidRPr="00FC784E" w:rsidRDefault="00A3137D" w:rsidP="00A3137D">
      <w:pPr>
        <w:pStyle w:val="Corpodetexto"/>
        <w:spacing w:line="360" w:lineRule="auto"/>
        <w:ind w:firstLine="709"/>
      </w:pPr>
      <w:r w:rsidRPr="00FC784E">
        <w:rPr>
          <w:b/>
          <w:bCs/>
        </w:rPr>
        <w:lastRenderedPageBreak/>
        <w:t>Capítulo 3</w:t>
      </w:r>
      <w:r w:rsidRPr="00FC784E">
        <w:t xml:space="preserve"> </w:t>
      </w:r>
      <w:r>
        <w:t>A</w:t>
      </w:r>
      <w:r w:rsidRPr="00FC784E">
        <w:t>presenta o desenvolvimento da solução</w:t>
      </w:r>
      <w:r>
        <w:t>.</w:t>
      </w:r>
    </w:p>
    <w:p w14:paraId="5CF80CB7" w14:textId="77777777" w:rsidR="00A3137D" w:rsidRPr="00FC784E" w:rsidRDefault="00A3137D" w:rsidP="00A3137D">
      <w:pPr>
        <w:pStyle w:val="Corpodetexto"/>
        <w:spacing w:line="360" w:lineRule="auto"/>
        <w:ind w:firstLine="709"/>
      </w:pPr>
      <w:r w:rsidRPr="00FC784E">
        <w:rPr>
          <w:b/>
          <w:bCs/>
        </w:rPr>
        <w:t>Capítulo 4</w:t>
      </w:r>
      <w:r w:rsidRPr="00FC784E">
        <w:t xml:space="preserve"> </w:t>
      </w:r>
      <w:r>
        <w:t xml:space="preserve">Apresenta os </w:t>
      </w:r>
      <w:r w:rsidRPr="00FC784E">
        <w:t>resultados</w:t>
      </w:r>
      <w:r>
        <w:t xml:space="preserve"> obtidos e aprendizagens</w:t>
      </w:r>
      <w:r w:rsidRPr="00FC784E">
        <w:t>.</w:t>
      </w:r>
    </w:p>
    <w:p w14:paraId="330CAFE2" w14:textId="77777777" w:rsidR="00A3137D" w:rsidRDefault="00A3137D" w:rsidP="00A3137D">
      <w:pPr>
        <w:pStyle w:val="Corpodetexto"/>
        <w:spacing w:line="360" w:lineRule="auto"/>
        <w:ind w:firstLine="709"/>
      </w:pPr>
      <w:r w:rsidRPr="00FC784E">
        <w:rPr>
          <w:b/>
          <w:bCs/>
        </w:rPr>
        <w:t>Capítulo 5</w:t>
      </w:r>
      <w:r w:rsidRPr="00FC784E">
        <w:t xml:space="preserve"> </w:t>
      </w:r>
      <w:r>
        <w:t>A</w:t>
      </w:r>
      <w:r w:rsidRPr="00FC784E">
        <w:t>presenta as considerações finais deste trabalho a partir da análise dos resultados obtidos</w:t>
      </w:r>
      <w:r>
        <w:t>.</w:t>
      </w:r>
    </w:p>
    <w:p w14:paraId="3D545437" w14:textId="08C43E0E" w:rsidR="007A307A" w:rsidRDefault="00A3137D" w:rsidP="00A3137D">
      <w:pPr>
        <w:pStyle w:val="Corpodetexto"/>
        <w:spacing w:line="360" w:lineRule="auto"/>
        <w:ind w:firstLine="709"/>
      </w:pPr>
      <w:r>
        <w:rPr>
          <w:b/>
          <w:bCs/>
        </w:rPr>
        <w:t xml:space="preserve">Capítulo 6 </w:t>
      </w:r>
      <w:r w:rsidRPr="00473799">
        <w:t>Apresenta as referências utilizadas para desenvolvimento.</w:t>
      </w:r>
    </w:p>
    <w:p w14:paraId="3830E526" w14:textId="77777777" w:rsidR="00172F5E" w:rsidRDefault="00172F5E" w:rsidP="00097D72">
      <w:pPr>
        <w:pStyle w:val="Corpodetexto"/>
        <w:spacing w:line="360" w:lineRule="auto"/>
        <w:ind w:firstLine="709"/>
      </w:pPr>
    </w:p>
    <w:p w14:paraId="03C1D20D" w14:textId="384385AC" w:rsidR="007A307A" w:rsidRPr="002E5CCC" w:rsidRDefault="009A0222" w:rsidP="00C85B26">
      <w:pPr>
        <w:pStyle w:val="Ttulo1"/>
        <w:keepNext w:val="0"/>
        <w:pageBreakBefore/>
        <w:spacing w:after="120" w:line="360" w:lineRule="auto"/>
        <w:rPr>
          <w:sz w:val="28"/>
          <w:szCs w:val="28"/>
        </w:rPr>
      </w:pPr>
      <w:bookmarkStart w:id="14" w:name="_Toc483916789"/>
      <w:bookmarkStart w:id="15" w:name="_Toc483916834"/>
      <w:bookmarkStart w:id="16" w:name="_Toc107418808"/>
      <w:r w:rsidRPr="002E5CCC">
        <w:rPr>
          <w:caps w:val="0"/>
          <w:sz w:val="28"/>
          <w:szCs w:val="28"/>
        </w:rPr>
        <w:lastRenderedPageBreak/>
        <w:t xml:space="preserve">2. </w:t>
      </w:r>
      <w:bookmarkEnd w:id="14"/>
      <w:bookmarkEnd w:id="15"/>
      <w:r w:rsidR="003E06EA">
        <w:rPr>
          <w:caps w:val="0"/>
          <w:sz w:val="28"/>
          <w:szCs w:val="28"/>
        </w:rPr>
        <w:t>FUNDAMENTAÇÃO T</w:t>
      </w:r>
      <w:r w:rsidR="002D78C0">
        <w:rPr>
          <w:caps w:val="0"/>
          <w:sz w:val="28"/>
          <w:szCs w:val="28"/>
        </w:rPr>
        <w:t>ÉCNICA</w:t>
      </w:r>
      <w:bookmarkEnd w:id="16"/>
    </w:p>
    <w:p w14:paraId="5A42827A" w14:textId="77777777" w:rsidR="00A3137D" w:rsidRDefault="00A3137D" w:rsidP="00A3137D">
      <w:pPr>
        <w:autoSpaceDE w:val="0"/>
        <w:autoSpaceDN w:val="0"/>
        <w:adjustRightInd w:val="0"/>
        <w:spacing w:line="360" w:lineRule="auto"/>
        <w:ind w:firstLine="709"/>
        <w:jc w:val="both"/>
      </w:pPr>
      <w:r>
        <w:t>Este capítulo tem por objetivo apresentar as tecnologias e termos utilizados para o entendimento da identificação humana por imagem.</w:t>
      </w:r>
    </w:p>
    <w:p w14:paraId="44945A5C" w14:textId="77777777" w:rsidR="00A3137D" w:rsidRDefault="00A3137D" w:rsidP="00A3137D">
      <w:pPr>
        <w:autoSpaceDE w:val="0"/>
        <w:autoSpaceDN w:val="0"/>
        <w:adjustRightInd w:val="0"/>
        <w:spacing w:line="360" w:lineRule="auto"/>
        <w:ind w:firstLine="709"/>
        <w:jc w:val="both"/>
      </w:pPr>
      <w:r>
        <w:t>O capítulo é subdivido em seções que descrevem o conceito de inteligência artificial.</w:t>
      </w:r>
    </w:p>
    <w:p w14:paraId="7A9775C3" w14:textId="10E6B67A" w:rsidR="009A0222" w:rsidRPr="002E5CCC" w:rsidRDefault="00A3137D" w:rsidP="00145A45">
      <w:pPr>
        <w:autoSpaceDE w:val="0"/>
        <w:autoSpaceDN w:val="0"/>
        <w:adjustRightInd w:val="0"/>
        <w:spacing w:line="360" w:lineRule="auto"/>
        <w:ind w:firstLine="709"/>
        <w:jc w:val="both"/>
      </w:pPr>
      <w:r>
        <w:t>Seções posteriores mostram uma breve explicação sobre as tecnologias, Sistema de controle de versão de dados (</w:t>
      </w:r>
      <w:proofErr w:type="spellStart"/>
      <w:r>
        <w:t>Github</w:t>
      </w:r>
      <w:proofErr w:type="spellEnd"/>
      <w:r>
        <w:t xml:space="preserve">), Linguagens de programação </w:t>
      </w:r>
      <w:proofErr w:type="spellStart"/>
      <w:r>
        <w:t>Typescript</w:t>
      </w:r>
      <w:proofErr w:type="spellEnd"/>
      <w:r>
        <w:t>, Java e Python. Os frameworks e bibliotecas YOLO, CNN (</w:t>
      </w:r>
      <w:proofErr w:type="spellStart"/>
      <w:r>
        <w:t>Convolutional</w:t>
      </w:r>
      <w:proofErr w:type="spellEnd"/>
      <w:r>
        <w:t xml:space="preserve"> Neural Network), Spring e Angular 2. Banco de dados utilizado </w:t>
      </w:r>
      <w:proofErr w:type="spellStart"/>
      <w:r>
        <w:t>Mysql</w:t>
      </w:r>
      <w:proofErr w:type="spellEnd"/>
      <w:r>
        <w:t>.</w:t>
      </w:r>
    </w:p>
    <w:p w14:paraId="1F8DC642" w14:textId="7C43A6A4" w:rsidR="009A0222" w:rsidRPr="002E5CCC" w:rsidRDefault="009A0222" w:rsidP="00CB0360">
      <w:pPr>
        <w:pStyle w:val="Ttulo2"/>
        <w:spacing w:line="360" w:lineRule="auto"/>
      </w:pPr>
      <w:bookmarkStart w:id="17" w:name="_Toc483916790"/>
      <w:bookmarkStart w:id="18" w:name="_Toc483916835"/>
      <w:bookmarkStart w:id="19" w:name="_Toc107418809"/>
      <w:r w:rsidRPr="002E5CCC">
        <w:t xml:space="preserve">2.1. </w:t>
      </w:r>
      <w:bookmarkEnd w:id="17"/>
      <w:bookmarkEnd w:id="18"/>
      <w:r w:rsidR="00A3137D">
        <w:t>Inteligência artificial</w:t>
      </w:r>
      <w:bookmarkEnd w:id="19"/>
    </w:p>
    <w:p w14:paraId="1CFB94BD" w14:textId="0DA58247" w:rsidR="009A0222" w:rsidRPr="002E5CCC" w:rsidRDefault="00A3137D" w:rsidP="009A0222">
      <w:pPr>
        <w:pStyle w:val="Corpodetexto"/>
        <w:spacing w:line="360" w:lineRule="auto"/>
        <w:ind w:firstLine="709"/>
      </w:pPr>
      <w:r>
        <w:t>Esta tecnologia está relacionada ao processo e a capacidade de pensamento superpoderoso e a análise de dados para uma finalidade em específico, por exemplo, identificação de mudanças climáticas em imagens meteorológicas, projeções de lucros futuros, identificação de objetos entre outros (ORACLE, 2022).</w:t>
      </w:r>
    </w:p>
    <w:p w14:paraId="7A85EA6D" w14:textId="0DA8343C" w:rsidR="007A307A" w:rsidRPr="002E5CCC" w:rsidRDefault="009A0222" w:rsidP="00CB0360">
      <w:pPr>
        <w:pStyle w:val="Ttulo2"/>
        <w:spacing w:line="360" w:lineRule="auto"/>
      </w:pPr>
      <w:bookmarkStart w:id="20" w:name="_Toc483916791"/>
      <w:bookmarkStart w:id="21" w:name="_Toc483916836"/>
      <w:bookmarkStart w:id="22" w:name="_Toc107418810"/>
      <w:r w:rsidRPr="002E5CCC">
        <w:t>2.2</w:t>
      </w:r>
      <w:r w:rsidR="00FC099B">
        <w:t>.</w:t>
      </w:r>
      <w:r w:rsidRPr="002E5CCC">
        <w:t xml:space="preserve"> </w:t>
      </w:r>
      <w:bookmarkEnd w:id="20"/>
      <w:bookmarkEnd w:id="21"/>
      <w:r w:rsidR="00A3137D">
        <w:t>Rede neural</w:t>
      </w:r>
      <w:bookmarkEnd w:id="22"/>
    </w:p>
    <w:p w14:paraId="7E7F5AA5" w14:textId="06EB25CC" w:rsidR="009A0222" w:rsidRDefault="00447EAD" w:rsidP="009A0222">
      <w:pPr>
        <w:pStyle w:val="Corpodetexto"/>
        <w:spacing w:line="360" w:lineRule="auto"/>
        <w:ind w:firstLine="709"/>
      </w:pPr>
      <w:r>
        <w:t xml:space="preserve">Redes neurais são processamentos que refletem o pensamento humano, permitindo que programas de computador reconheçam padrões e resolvam problemas comuns nos campos de Inteligência Artificial (IA), usando </w:t>
      </w:r>
      <w:proofErr w:type="spellStart"/>
      <w:r w:rsidRPr="000D49BD">
        <w:t>M</w:t>
      </w:r>
      <w:r w:rsidRPr="00EF0E30">
        <w:t>achine</w:t>
      </w:r>
      <w:proofErr w:type="spellEnd"/>
      <w:r w:rsidRPr="00EF0E30">
        <w:t xml:space="preserve"> </w:t>
      </w:r>
      <w:r w:rsidRPr="000D49BD">
        <w:t>L</w:t>
      </w:r>
      <w:r w:rsidRPr="00EF0E30">
        <w:t xml:space="preserve">earning e </w:t>
      </w:r>
      <w:proofErr w:type="spellStart"/>
      <w:r w:rsidRPr="000D49BD">
        <w:t>D</w:t>
      </w:r>
      <w:r w:rsidRPr="00EF0E30">
        <w:t>eep</w:t>
      </w:r>
      <w:proofErr w:type="spellEnd"/>
      <w:r w:rsidRPr="00EF0E30">
        <w:t xml:space="preserve"> </w:t>
      </w:r>
      <w:r w:rsidRPr="000D49BD">
        <w:t>L</w:t>
      </w:r>
      <w:r w:rsidRPr="00EF0E30">
        <w:t>earning</w:t>
      </w:r>
      <w:r>
        <w:t xml:space="preserve"> (IBM, 2022).</w:t>
      </w:r>
    </w:p>
    <w:p w14:paraId="4EB19BBF" w14:textId="77777777" w:rsidR="00447EAD" w:rsidRPr="00090BD4" w:rsidRDefault="00447EAD" w:rsidP="00447EAD">
      <w:pPr>
        <w:pStyle w:val="Ttulo2"/>
        <w:spacing w:line="360" w:lineRule="auto"/>
      </w:pPr>
      <w:bookmarkStart w:id="23" w:name="_Toc102413122"/>
      <w:bookmarkStart w:id="24" w:name="_Toc107418811"/>
      <w:r w:rsidRPr="00E829ED">
        <w:t xml:space="preserve">2.3 </w:t>
      </w:r>
      <w:proofErr w:type="spellStart"/>
      <w:r>
        <w:t>Machine</w:t>
      </w:r>
      <w:proofErr w:type="spellEnd"/>
      <w:r>
        <w:t xml:space="preserve"> Learning</w:t>
      </w:r>
      <w:bookmarkEnd w:id="23"/>
      <w:bookmarkEnd w:id="24"/>
    </w:p>
    <w:p w14:paraId="0EB0C6E1" w14:textId="77777777" w:rsidR="00447EAD" w:rsidRDefault="00447EAD" w:rsidP="00447EAD">
      <w:pPr>
        <w:spacing w:line="360" w:lineRule="auto"/>
        <w:ind w:left="289" w:firstLine="709"/>
        <w:jc w:val="both"/>
      </w:pPr>
      <w:r>
        <w:t>É</w:t>
      </w:r>
      <w:r w:rsidRPr="00240900">
        <w:t xml:space="preserve"> uma tecnologia onde os computadores têm a capacidade de</w:t>
      </w:r>
      <w:r w:rsidRPr="003035BD">
        <w:t xml:space="preserve"> </w:t>
      </w:r>
      <w:r w:rsidRPr="00E829ED">
        <w:t xml:space="preserve">aprender de acordo com as respostas esperadas por meio associações de diferentes dados, os quais podem ser imagens, números e tudo que essa tecnologia possa identificar. </w:t>
      </w:r>
      <w:proofErr w:type="spellStart"/>
      <w:r w:rsidRPr="00E829ED">
        <w:t>Machine</w:t>
      </w:r>
      <w:proofErr w:type="spellEnd"/>
      <w:r w:rsidRPr="00E829ED">
        <w:t xml:space="preserve"> Learning é o termo em inglês para a tecnologia conhecida no Brasil como aprendizado de máquina</w:t>
      </w:r>
      <w:r>
        <w:t xml:space="preserve"> (IBM, 2022).</w:t>
      </w:r>
    </w:p>
    <w:p w14:paraId="7D2F2914" w14:textId="77777777" w:rsidR="00447EAD" w:rsidRPr="00EF0E30" w:rsidRDefault="00447EAD" w:rsidP="00447EAD">
      <w:pPr>
        <w:pStyle w:val="Ttulo2"/>
        <w:spacing w:line="360" w:lineRule="auto"/>
      </w:pPr>
      <w:bookmarkStart w:id="25" w:name="_Toc102413123"/>
      <w:bookmarkStart w:id="26" w:name="_Toc107418812"/>
      <w:r w:rsidRPr="00240900">
        <w:t xml:space="preserve">2.4 </w:t>
      </w:r>
      <w:proofErr w:type="spellStart"/>
      <w:r w:rsidRPr="00240900">
        <w:t>Deep</w:t>
      </w:r>
      <w:proofErr w:type="spellEnd"/>
      <w:r w:rsidRPr="00240900">
        <w:t xml:space="preserve"> Learning</w:t>
      </w:r>
      <w:bookmarkEnd w:id="25"/>
      <w:bookmarkEnd w:id="26"/>
    </w:p>
    <w:p w14:paraId="1547E24C" w14:textId="77777777" w:rsidR="00447EAD" w:rsidRDefault="00447EAD" w:rsidP="00447EAD">
      <w:pPr>
        <w:spacing w:line="360" w:lineRule="auto"/>
        <w:ind w:left="289" w:firstLine="709"/>
        <w:jc w:val="both"/>
      </w:pPr>
      <w:r w:rsidRPr="00240900">
        <w:t xml:space="preserve">É um tipo de </w:t>
      </w:r>
      <w:proofErr w:type="spellStart"/>
      <w:r w:rsidRPr="00240900">
        <w:t>machine</w:t>
      </w:r>
      <w:proofErr w:type="spellEnd"/>
      <w:r w:rsidRPr="00240900">
        <w:t xml:space="preserve"> </w:t>
      </w:r>
      <w:proofErr w:type="spellStart"/>
      <w:r w:rsidRPr="00240900">
        <w:t>learning</w:t>
      </w:r>
      <w:proofErr w:type="spellEnd"/>
      <w:r w:rsidRPr="00240900">
        <w:t xml:space="preserve"> que treina computadores para realizar tarefas como seres humanos, o que inclui reconhecimento de fala, identificação de imagem e previsões. Em vez de organizar os dados para serem executados através de equações predefinidas, o </w:t>
      </w:r>
      <w:proofErr w:type="spellStart"/>
      <w:r w:rsidRPr="00240900">
        <w:t>deep</w:t>
      </w:r>
      <w:proofErr w:type="spellEnd"/>
      <w:r w:rsidRPr="00240900">
        <w:t xml:space="preserve"> </w:t>
      </w:r>
      <w:proofErr w:type="spellStart"/>
      <w:r w:rsidRPr="00240900">
        <w:t>learning</w:t>
      </w:r>
      <w:proofErr w:type="spellEnd"/>
      <w:r w:rsidRPr="00240900">
        <w:t xml:space="preserve"> configura parâmetros básicos sobre os dados e treina o computador para aprender sozinho através do reconhecimento padrões em várias camadas de processamento</w:t>
      </w:r>
      <w:r>
        <w:t xml:space="preserve"> (SAS, 2022)</w:t>
      </w:r>
    </w:p>
    <w:p w14:paraId="5928BA27" w14:textId="77777777" w:rsidR="00447EAD" w:rsidRPr="00EF0E30" w:rsidRDefault="00447EAD" w:rsidP="00447EAD">
      <w:pPr>
        <w:pStyle w:val="Ttulo2"/>
        <w:spacing w:line="360" w:lineRule="auto"/>
      </w:pPr>
      <w:bookmarkStart w:id="27" w:name="_Toc102413124"/>
      <w:bookmarkStart w:id="28" w:name="_Toc107418813"/>
      <w:r w:rsidRPr="00240900">
        <w:lastRenderedPageBreak/>
        <w:t xml:space="preserve">2.5 </w:t>
      </w:r>
      <w:proofErr w:type="spellStart"/>
      <w:r w:rsidRPr="00240900">
        <w:t>Git</w:t>
      </w:r>
      <w:bookmarkEnd w:id="27"/>
      <w:bookmarkEnd w:id="28"/>
      <w:proofErr w:type="spellEnd"/>
    </w:p>
    <w:p w14:paraId="0A7A51CC" w14:textId="77777777" w:rsidR="00447EAD" w:rsidRDefault="00447EAD" w:rsidP="00447EAD">
      <w:pPr>
        <w:spacing w:line="360" w:lineRule="auto"/>
        <w:ind w:left="289" w:firstLine="709"/>
        <w:jc w:val="both"/>
      </w:pPr>
      <w:r w:rsidRPr="006A18CF">
        <w:t>É um sistema de controle de versões distribuído, usado principalmente no desenvolvimento de software, mas pode ser usado para registrar o histórico de edições de qualquer tipo de arquivo</w:t>
      </w:r>
      <w:r>
        <w:t xml:space="preserve"> (ATLASSIAN, 2022).</w:t>
      </w:r>
    </w:p>
    <w:p w14:paraId="27673193" w14:textId="77777777" w:rsidR="00447EAD" w:rsidRPr="00EF0E30" w:rsidRDefault="00447EAD" w:rsidP="00447EAD">
      <w:pPr>
        <w:pStyle w:val="Ttulo2"/>
        <w:spacing w:line="360" w:lineRule="auto"/>
      </w:pPr>
      <w:bookmarkStart w:id="29" w:name="_Toc102413125"/>
      <w:bookmarkStart w:id="30" w:name="_Toc107418814"/>
      <w:r>
        <w:t xml:space="preserve">2.6 </w:t>
      </w:r>
      <w:proofErr w:type="spellStart"/>
      <w:r>
        <w:t>Typescript</w:t>
      </w:r>
      <w:bookmarkEnd w:id="29"/>
      <w:bookmarkEnd w:id="30"/>
      <w:proofErr w:type="spellEnd"/>
    </w:p>
    <w:p w14:paraId="0615BF21" w14:textId="7BFB99EE" w:rsidR="00447EAD" w:rsidRDefault="00447EAD" w:rsidP="00EE233D">
      <w:pPr>
        <w:pStyle w:val="Corpodetexto"/>
        <w:spacing w:line="360" w:lineRule="auto"/>
        <w:ind w:firstLine="706"/>
      </w:pPr>
      <w:r w:rsidRPr="002528FB">
        <w:t>É</w:t>
      </w:r>
      <w:r w:rsidRPr="006A18CF">
        <w:t xml:space="preserve"> uma linguagem de programação de código aberto desenvolvida pela Microsoft. É um </w:t>
      </w:r>
      <w:proofErr w:type="spellStart"/>
      <w:r w:rsidRPr="006A18CF">
        <w:t>superconjunto</w:t>
      </w:r>
      <w:proofErr w:type="spellEnd"/>
      <w:r w:rsidRPr="006A18CF">
        <w:t xml:space="preserve"> sintático estrito de </w:t>
      </w:r>
      <w:proofErr w:type="spellStart"/>
      <w:r w:rsidRPr="006A18CF">
        <w:t>JavaScript</w:t>
      </w:r>
      <w:proofErr w:type="spellEnd"/>
      <w:r w:rsidRPr="006A18CF">
        <w:t xml:space="preserve"> e adiciona tipagem estática opcional à linguagem</w:t>
      </w:r>
      <w:r>
        <w:t xml:space="preserve"> (MICROSOFT, 2022).</w:t>
      </w:r>
    </w:p>
    <w:p w14:paraId="72E6C1A4" w14:textId="77777777" w:rsidR="00447EAD" w:rsidRPr="00EF0E30" w:rsidRDefault="00447EAD" w:rsidP="00447EAD">
      <w:pPr>
        <w:pStyle w:val="Ttulo2"/>
        <w:spacing w:line="360" w:lineRule="auto"/>
      </w:pPr>
      <w:bookmarkStart w:id="31" w:name="_Toc102413126"/>
      <w:bookmarkStart w:id="32" w:name="_Toc107418815"/>
      <w:r w:rsidRPr="006A18CF">
        <w:t>2.7 Python</w:t>
      </w:r>
      <w:bookmarkEnd w:id="31"/>
      <w:bookmarkEnd w:id="32"/>
      <w:r w:rsidRPr="006A18CF">
        <w:t xml:space="preserve"> </w:t>
      </w:r>
    </w:p>
    <w:p w14:paraId="199FB37B" w14:textId="77777777" w:rsidR="00447EAD" w:rsidRPr="00EF0E30" w:rsidRDefault="00447EAD" w:rsidP="00447EAD">
      <w:pPr>
        <w:spacing w:line="360" w:lineRule="auto"/>
        <w:ind w:left="289" w:firstLine="709"/>
        <w:jc w:val="both"/>
      </w:pPr>
      <w:r>
        <w:t>É</w:t>
      </w:r>
      <w:r w:rsidRPr="006A18CF">
        <w:t xml:space="preserve"> </w:t>
      </w:r>
      <w:proofErr w:type="spellStart"/>
      <w:proofErr w:type="gramStart"/>
      <w:r w:rsidRPr="006A18CF">
        <w:t>uma</w:t>
      </w:r>
      <w:r>
        <w:t>,</w:t>
      </w:r>
      <w:r w:rsidRPr="006A18CF">
        <w:t>linguagem</w:t>
      </w:r>
      <w:proofErr w:type="spellEnd"/>
      <w:proofErr w:type="gramEnd"/>
      <w:r w:rsidRPr="006A18CF">
        <w:t xml:space="preserve"> de programação de alto nível, interpretada de script, imperativa, orientada a objetos, funcional, de tipagem dinâmica e forte</w:t>
      </w:r>
      <w:r>
        <w:t xml:space="preserve"> </w:t>
      </w:r>
      <w:r w:rsidRPr="00EF0E30">
        <w:t>(</w:t>
      </w:r>
      <w:r w:rsidRPr="000D49BD">
        <w:t>PYNTHON SOFTWARE FOUNDATION</w:t>
      </w:r>
      <w:r w:rsidRPr="00EF0E30">
        <w:t>, 1991)</w:t>
      </w:r>
      <w:r>
        <w:t>.</w:t>
      </w:r>
    </w:p>
    <w:p w14:paraId="73915BE2" w14:textId="77777777" w:rsidR="00447EAD" w:rsidRPr="00EF0E30" w:rsidRDefault="00447EAD" w:rsidP="00447EAD">
      <w:pPr>
        <w:pStyle w:val="Ttulo2"/>
        <w:spacing w:line="360" w:lineRule="auto"/>
      </w:pPr>
      <w:bookmarkStart w:id="33" w:name="_Toc102413127"/>
      <w:bookmarkStart w:id="34" w:name="_Toc107418816"/>
      <w:r w:rsidRPr="006A18CF">
        <w:t>2.8 Java</w:t>
      </w:r>
      <w:bookmarkEnd w:id="33"/>
      <w:bookmarkEnd w:id="34"/>
    </w:p>
    <w:p w14:paraId="2A7EE331" w14:textId="77777777" w:rsidR="00447EAD" w:rsidRDefault="00447EAD" w:rsidP="00447EAD">
      <w:pPr>
        <w:spacing w:line="360" w:lineRule="auto"/>
        <w:ind w:left="289" w:firstLine="709"/>
        <w:jc w:val="both"/>
      </w:pPr>
      <w:r w:rsidRPr="006A18CF">
        <w:t>Java é uma linguagem de programação orientada a objetos desenvolvida na década de 90 por uma equipe de programadores chefiada por James Gosling, na empresa Sun Microsystems</w:t>
      </w:r>
      <w:r>
        <w:t xml:space="preserve"> </w:t>
      </w:r>
      <w:r w:rsidRPr="006A18CF">
        <w:t>(S</w:t>
      </w:r>
      <w:r>
        <w:t>UN MICROSYSTEMS</w:t>
      </w:r>
      <w:r w:rsidRPr="006A18CF">
        <w:t>, 1991)</w:t>
      </w:r>
      <w:r>
        <w:t>.</w:t>
      </w:r>
    </w:p>
    <w:p w14:paraId="3CB7F181" w14:textId="77777777" w:rsidR="00447EAD" w:rsidRPr="004456C7" w:rsidRDefault="00447EAD" w:rsidP="00447EAD">
      <w:pPr>
        <w:pStyle w:val="Ttulo2"/>
        <w:spacing w:line="360" w:lineRule="auto"/>
      </w:pPr>
      <w:bookmarkStart w:id="35" w:name="_Toc102413128"/>
      <w:bookmarkStart w:id="36" w:name="_Toc107418817"/>
      <w:r w:rsidRPr="00A5516B">
        <w:t>2.9 YOLO</w:t>
      </w:r>
      <w:bookmarkEnd w:id="35"/>
      <w:bookmarkEnd w:id="36"/>
    </w:p>
    <w:p w14:paraId="77B8AC90" w14:textId="77777777" w:rsidR="00447EAD" w:rsidRDefault="00447EAD" w:rsidP="00447EAD">
      <w:pPr>
        <w:spacing w:line="360" w:lineRule="auto"/>
        <w:ind w:left="289" w:firstLine="709"/>
        <w:jc w:val="both"/>
      </w:pPr>
      <w:r w:rsidRPr="00A5516B">
        <w:t xml:space="preserve">YOLO </w:t>
      </w:r>
      <w:r>
        <w:t>(</w:t>
      </w:r>
      <w:proofErr w:type="spellStart"/>
      <w:r>
        <w:t>You</w:t>
      </w:r>
      <w:proofErr w:type="spellEnd"/>
      <w:r>
        <w:t xml:space="preserve"> Only Look </w:t>
      </w:r>
      <w:proofErr w:type="spellStart"/>
      <w:r>
        <w:t>Once</w:t>
      </w:r>
      <w:proofErr w:type="spellEnd"/>
      <w:r>
        <w:t xml:space="preserve">) </w:t>
      </w:r>
      <w:r w:rsidRPr="00A5516B">
        <w:t xml:space="preserve">é um método de detecção de objetos de passada única que utiliza uma rede neural </w:t>
      </w:r>
      <w:proofErr w:type="spellStart"/>
      <w:r w:rsidRPr="00A5516B">
        <w:t>convolucional</w:t>
      </w:r>
      <w:proofErr w:type="spellEnd"/>
      <w:r w:rsidRPr="00A5516B">
        <w:t xml:space="preserve"> como extrator de características</w:t>
      </w:r>
      <w:r>
        <w:t xml:space="preserve"> </w:t>
      </w:r>
      <w:r w:rsidRPr="00A5516B">
        <w:t>(</w:t>
      </w:r>
      <w:r>
        <w:t>JOSEPH REDMON</w:t>
      </w:r>
      <w:r w:rsidRPr="00A5516B">
        <w:t>,</w:t>
      </w:r>
      <w:r>
        <w:t xml:space="preserve"> 2015</w:t>
      </w:r>
      <w:r w:rsidRPr="00A5516B">
        <w:t>)</w:t>
      </w:r>
      <w:r>
        <w:t>.</w:t>
      </w:r>
    </w:p>
    <w:p w14:paraId="60766520" w14:textId="77777777" w:rsidR="00447EAD" w:rsidRPr="00313C9B" w:rsidRDefault="00447EAD" w:rsidP="00447EAD">
      <w:pPr>
        <w:pStyle w:val="Ttulo2"/>
        <w:spacing w:line="360" w:lineRule="auto"/>
        <w:rPr>
          <w:b w:val="0"/>
          <w:bCs w:val="0"/>
        </w:rPr>
      </w:pPr>
      <w:bookmarkStart w:id="37" w:name="_Toc102413129"/>
      <w:bookmarkStart w:id="38" w:name="_Toc107418818"/>
      <w:r w:rsidRPr="00313C9B">
        <w:t>2.10 Spring</w:t>
      </w:r>
      <w:bookmarkEnd w:id="37"/>
      <w:bookmarkEnd w:id="38"/>
    </w:p>
    <w:p w14:paraId="39125976" w14:textId="77777777" w:rsidR="00447EAD" w:rsidRDefault="00447EAD" w:rsidP="00447EAD">
      <w:pPr>
        <w:spacing w:line="360" w:lineRule="auto"/>
        <w:ind w:left="289" w:firstLine="709"/>
        <w:jc w:val="both"/>
      </w:pPr>
      <w:r w:rsidRPr="00A5516B">
        <w:t>O Spring é um framework Java criado com o objetivo de facilitar o desenvolvimento de aplicações, explorando, para isso, os conceitos de Inversão de Controle e Injeção de Dependências</w:t>
      </w:r>
      <w:r>
        <w:t xml:space="preserve"> (DEVMEDIA, 2022).</w:t>
      </w:r>
    </w:p>
    <w:p w14:paraId="4ABAFCFB" w14:textId="77777777" w:rsidR="00447EAD" w:rsidRPr="00313C9B" w:rsidRDefault="00447EAD" w:rsidP="00447EAD">
      <w:pPr>
        <w:pStyle w:val="Ttulo2"/>
        <w:spacing w:line="360" w:lineRule="auto"/>
        <w:rPr>
          <w:b w:val="0"/>
          <w:bCs w:val="0"/>
        </w:rPr>
      </w:pPr>
      <w:bookmarkStart w:id="39" w:name="_Toc102413130"/>
      <w:bookmarkStart w:id="40" w:name="_Toc107418819"/>
      <w:r w:rsidRPr="00313C9B">
        <w:t>2.11 Angular 2</w:t>
      </w:r>
      <w:bookmarkEnd w:id="39"/>
      <w:bookmarkEnd w:id="40"/>
    </w:p>
    <w:p w14:paraId="02880B7F" w14:textId="77777777" w:rsidR="00447EAD" w:rsidRPr="00A5516B" w:rsidRDefault="00447EAD" w:rsidP="00447EAD">
      <w:pPr>
        <w:spacing w:line="360" w:lineRule="auto"/>
        <w:ind w:left="289" w:firstLine="709"/>
        <w:jc w:val="both"/>
        <w:rPr>
          <w:b/>
          <w:bCs/>
        </w:rPr>
      </w:pPr>
      <w:r w:rsidRPr="001D78BB">
        <w:t xml:space="preserve">É uma plataforma de desenvolvimento mobile e web desktop, baseada em </w:t>
      </w:r>
      <w:proofErr w:type="spellStart"/>
      <w:r w:rsidRPr="001D78BB">
        <w:t>TypeScript</w:t>
      </w:r>
      <w:proofErr w:type="spellEnd"/>
      <w:r>
        <w:t xml:space="preserve"> (GOOGLE, 2016)</w:t>
      </w:r>
    </w:p>
    <w:p w14:paraId="7E4D3492" w14:textId="344C88BF" w:rsidR="00447EAD" w:rsidRDefault="00447EAD" w:rsidP="00447EAD">
      <w:pPr>
        <w:pStyle w:val="Corpodetexto"/>
        <w:spacing w:line="360" w:lineRule="auto"/>
      </w:pPr>
    </w:p>
    <w:p w14:paraId="7726CE31" w14:textId="26C12098" w:rsidR="00447EAD" w:rsidRDefault="00447EAD" w:rsidP="00447EAD">
      <w:pPr>
        <w:pStyle w:val="Corpodetexto"/>
        <w:spacing w:line="360" w:lineRule="auto"/>
      </w:pPr>
    </w:p>
    <w:p w14:paraId="0D4EAABA" w14:textId="77777777" w:rsidR="00447EAD" w:rsidRPr="004456C7" w:rsidRDefault="00447EAD" w:rsidP="00447EAD">
      <w:pPr>
        <w:pStyle w:val="Ttulo2"/>
        <w:spacing w:line="360" w:lineRule="auto"/>
      </w:pPr>
      <w:bookmarkStart w:id="41" w:name="_Toc102413131"/>
      <w:bookmarkStart w:id="42" w:name="_Toc107418820"/>
      <w:r w:rsidRPr="001D78BB">
        <w:lastRenderedPageBreak/>
        <w:t xml:space="preserve">2.12 </w:t>
      </w:r>
      <w:proofErr w:type="spellStart"/>
      <w:r w:rsidRPr="001D78BB">
        <w:t>MySql</w:t>
      </w:r>
      <w:bookmarkEnd w:id="41"/>
      <w:bookmarkEnd w:id="42"/>
      <w:proofErr w:type="spellEnd"/>
    </w:p>
    <w:p w14:paraId="1DF86B4D" w14:textId="77777777" w:rsidR="00447EAD" w:rsidRPr="00313C9B" w:rsidRDefault="00447EAD" w:rsidP="00447EAD">
      <w:pPr>
        <w:spacing w:line="360" w:lineRule="auto"/>
        <w:ind w:left="289" w:firstLine="709"/>
        <w:jc w:val="both"/>
      </w:pPr>
    </w:p>
    <w:p w14:paraId="5E39389F" w14:textId="77777777" w:rsidR="00447EAD" w:rsidRDefault="00447EAD" w:rsidP="00447EAD">
      <w:pPr>
        <w:spacing w:line="360" w:lineRule="auto"/>
        <w:ind w:left="289" w:firstLine="709"/>
        <w:jc w:val="both"/>
      </w:pPr>
      <w:r w:rsidRPr="001D78BB">
        <w:t>O MySQL é um sistema de gerenciamento de banco de dados, que utiliza a linguagem SQL como interface</w:t>
      </w:r>
      <w:r>
        <w:t xml:space="preserve"> (ORACLE, 1995).</w:t>
      </w:r>
    </w:p>
    <w:p w14:paraId="2DE5942C" w14:textId="77777777" w:rsidR="00447EAD" w:rsidRPr="004456C7" w:rsidRDefault="00447EAD" w:rsidP="00447EAD">
      <w:pPr>
        <w:pStyle w:val="Ttulo2"/>
        <w:spacing w:line="360" w:lineRule="auto"/>
      </w:pPr>
      <w:bookmarkStart w:id="43" w:name="_Toc102413132"/>
      <w:bookmarkStart w:id="44" w:name="_Toc107418821"/>
      <w:r w:rsidRPr="002528FB">
        <w:t xml:space="preserve">2.13 </w:t>
      </w:r>
      <w:proofErr w:type="spellStart"/>
      <w:r w:rsidRPr="002528FB">
        <w:t>OpenCV</w:t>
      </w:r>
      <w:bookmarkEnd w:id="43"/>
      <w:bookmarkEnd w:id="44"/>
      <w:proofErr w:type="spellEnd"/>
    </w:p>
    <w:p w14:paraId="5B7214EE" w14:textId="77777777" w:rsidR="00447EAD" w:rsidRPr="00313C9B" w:rsidRDefault="00447EAD" w:rsidP="00447EAD">
      <w:pPr>
        <w:spacing w:line="360" w:lineRule="auto"/>
        <w:ind w:left="289" w:firstLine="709"/>
        <w:jc w:val="both"/>
      </w:pPr>
      <w:r>
        <w:t xml:space="preserve">É </w:t>
      </w:r>
      <w:r w:rsidRPr="002528FB">
        <w:t>uma biblioteca multiplataforma, totalmente livre ao uso acadêmico e comercial, para o desenvolvimento de aplicativos na área de Visão computacional, bastando seguir o modelo de licença BSD Intel</w:t>
      </w:r>
      <w:r>
        <w:t xml:space="preserve"> (INTEL, 2000).</w:t>
      </w:r>
    </w:p>
    <w:p w14:paraId="5B98FAFA" w14:textId="77777777" w:rsidR="00447EAD" w:rsidRPr="00313C9B" w:rsidRDefault="00447EAD" w:rsidP="00447EAD">
      <w:pPr>
        <w:pStyle w:val="Ttulo2"/>
        <w:spacing w:line="360" w:lineRule="auto"/>
        <w:rPr>
          <w:caps/>
        </w:rPr>
      </w:pPr>
      <w:bookmarkStart w:id="45" w:name="_Toc102413133"/>
      <w:bookmarkStart w:id="46" w:name="_Toc107418822"/>
      <w:r w:rsidRPr="00313C9B">
        <w:t xml:space="preserve">2.14 </w:t>
      </w:r>
      <w:proofErr w:type="spellStart"/>
      <w:r w:rsidRPr="00313C9B">
        <w:t>Convolutional</w:t>
      </w:r>
      <w:proofErr w:type="spellEnd"/>
      <w:r w:rsidRPr="00313C9B">
        <w:t xml:space="preserve"> Neural Network (CNN)</w:t>
      </w:r>
      <w:bookmarkEnd w:id="45"/>
      <w:bookmarkEnd w:id="46"/>
      <w:r w:rsidRPr="00313C9B">
        <w:t xml:space="preserve"> </w:t>
      </w:r>
    </w:p>
    <w:p w14:paraId="16E11EEA" w14:textId="77777777" w:rsidR="00447EAD" w:rsidRDefault="00447EAD" w:rsidP="00447EAD">
      <w:pPr>
        <w:spacing w:line="360" w:lineRule="auto"/>
        <w:ind w:left="289" w:firstLine="709"/>
        <w:jc w:val="both"/>
      </w:pPr>
      <w:r w:rsidRPr="00C4611E">
        <w:t xml:space="preserve">Uma Rede Neural </w:t>
      </w:r>
      <w:proofErr w:type="spellStart"/>
      <w:r w:rsidRPr="00C4611E">
        <w:t>Convolucional</w:t>
      </w:r>
      <w:proofErr w:type="spellEnd"/>
      <w:r w:rsidRPr="00C4611E">
        <w:t xml:space="preserve"> (</w:t>
      </w:r>
      <w:proofErr w:type="spellStart"/>
      <w:r w:rsidRPr="00C4611E">
        <w:t>ConvNet</w:t>
      </w:r>
      <w:proofErr w:type="spellEnd"/>
      <w:r w:rsidRPr="00C4611E">
        <w:t xml:space="preserve"> / </w:t>
      </w:r>
      <w:proofErr w:type="spellStart"/>
      <w:r w:rsidRPr="00C4611E">
        <w:t>Convolutional</w:t>
      </w:r>
      <w:proofErr w:type="spellEnd"/>
      <w:r w:rsidRPr="00C4611E">
        <w:t xml:space="preserve"> Neural Network / CNN) é um algoritmo de Aprendizado Profundo que pode captar uma imagem de entrada, atribuir importância (pesos e vieses que podem ser aprendidos) a vários aspectos / objetos da imagem e ser capaz de diferenciar um do outro.</w:t>
      </w:r>
    </w:p>
    <w:p w14:paraId="556BC588" w14:textId="77777777" w:rsidR="00447EAD" w:rsidRPr="00034D04" w:rsidRDefault="00447EAD" w:rsidP="00447EAD">
      <w:pPr>
        <w:spacing w:line="360" w:lineRule="auto"/>
        <w:ind w:left="289" w:firstLine="709"/>
        <w:jc w:val="both"/>
      </w:pPr>
      <w:r>
        <w:t>A Figura 1 representa como funciona uma rede neural, onde se recebe uma entrada e vai passando por filtros distribuindo para outros filtros da imagem até chegar em um resultado. É como se estivesse resolvendo uma equação matemática seguindo as regras de ordem de cálculo.</w:t>
      </w:r>
    </w:p>
    <w:p w14:paraId="5A0C252F" w14:textId="650E7E96" w:rsidR="00447EAD" w:rsidRDefault="00447EAD" w:rsidP="00447EAD">
      <w:pPr>
        <w:pStyle w:val="Corpodetexto"/>
        <w:spacing w:line="360" w:lineRule="auto"/>
      </w:pPr>
    </w:p>
    <w:p w14:paraId="50CDE308" w14:textId="38615E73" w:rsidR="00447EAD" w:rsidRPr="00447EAD" w:rsidRDefault="00447EAD" w:rsidP="00447EAD">
      <w:pPr>
        <w:pStyle w:val="Legenda"/>
        <w:jc w:val="center"/>
        <w:rPr>
          <w:sz w:val="24"/>
          <w:szCs w:val="24"/>
        </w:rPr>
      </w:pPr>
      <w:bookmarkStart w:id="47" w:name="_Toc102413042"/>
      <w:bookmarkStart w:id="48" w:name="_Toc107418758"/>
      <w:r w:rsidRPr="00313C9B">
        <w:rPr>
          <w:sz w:val="24"/>
          <w:szCs w:val="24"/>
        </w:rPr>
        <w:t xml:space="preserve">Figura </w:t>
      </w:r>
      <w:r w:rsidRPr="00313C9B">
        <w:rPr>
          <w:sz w:val="24"/>
          <w:szCs w:val="24"/>
        </w:rPr>
        <w:fldChar w:fldCharType="begin"/>
      </w:r>
      <w:r w:rsidRPr="00313C9B">
        <w:rPr>
          <w:sz w:val="24"/>
          <w:szCs w:val="24"/>
        </w:rPr>
        <w:instrText xml:space="preserve"> SEQ Figura \* ARABIC </w:instrText>
      </w:r>
      <w:r w:rsidRPr="00313C9B">
        <w:rPr>
          <w:sz w:val="24"/>
          <w:szCs w:val="24"/>
        </w:rPr>
        <w:fldChar w:fldCharType="separate"/>
      </w:r>
      <w:r w:rsidRPr="00313C9B">
        <w:rPr>
          <w:noProof/>
          <w:sz w:val="24"/>
          <w:szCs w:val="24"/>
        </w:rPr>
        <w:t>1</w:t>
      </w:r>
      <w:r w:rsidRPr="00313C9B">
        <w:rPr>
          <w:sz w:val="24"/>
          <w:szCs w:val="24"/>
        </w:rPr>
        <w:fldChar w:fldCharType="end"/>
      </w:r>
      <w:r w:rsidRPr="00313C9B">
        <w:rPr>
          <w:sz w:val="24"/>
          <w:szCs w:val="24"/>
        </w:rPr>
        <w:t xml:space="preserve"> – Rede Neural </w:t>
      </w:r>
      <w:proofErr w:type="spellStart"/>
      <w:r w:rsidRPr="00313C9B">
        <w:rPr>
          <w:sz w:val="24"/>
          <w:szCs w:val="24"/>
        </w:rPr>
        <w:t>Convolucional</w:t>
      </w:r>
      <w:proofErr w:type="spellEnd"/>
      <w:r w:rsidRPr="00313C9B">
        <w:rPr>
          <w:sz w:val="24"/>
          <w:szCs w:val="24"/>
        </w:rPr>
        <w:t xml:space="preserve"> </w:t>
      </w:r>
      <w:bookmarkStart w:id="49" w:name="_Hlk101817922"/>
      <w:proofErr w:type="spellStart"/>
      <w:r w:rsidRPr="00313C9B">
        <w:rPr>
          <w:sz w:val="24"/>
          <w:szCs w:val="24"/>
        </w:rPr>
        <w:t>DeepLearningBook</w:t>
      </w:r>
      <w:bookmarkEnd w:id="49"/>
      <w:proofErr w:type="spellEnd"/>
      <w:r w:rsidRPr="00313C9B">
        <w:rPr>
          <w:sz w:val="24"/>
          <w:szCs w:val="24"/>
        </w:rPr>
        <w:t>, 2021).</w:t>
      </w:r>
      <w:bookmarkEnd w:id="47"/>
      <w:bookmarkEnd w:id="48"/>
    </w:p>
    <w:p w14:paraId="08444D94" w14:textId="295E6248" w:rsidR="00447EAD" w:rsidRDefault="001C0926" w:rsidP="009A0222">
      <w:pPr>
        <w:ind w:left="0" w:firstLine="709"/>
      </w:pPr>
      <w:r>
        <w:rPr>
          <w:noProof/>
        </w:rPr>
        <w:drawing>
          <wp:inline distT="0" distB="0" distL="0" distR="0" wp14:anchorId="46EA3AA8" wp14:editId="497150AA">
            <wp:extent cx="5334000" cy="2657475"/>
            <wp:effectExtent l="0" t="0" r="0" b="9525"/>
            <wp:docPr id="3" name="Imagem 3" descr="Fonte: Deep Learning Book, (202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Fonte: Deep Learning Book, (2021) "/>
                    <pic:cNvPicPr/>
                  </pic:nvPicPr>
                  <pic:blipFill>
                    <a:blip r:embed="rId18"/>
                    <a:stretch>
                      <a:fillRect/>
                    </a:stretch>
                  </pic:blipFill>
                  <pic:spPr>
                    <a:xfrm>
                      <a:off x="0" y="0"/>
                      <a:ext cx="5334000" cy="2657475"/>
                    </a:xfrm>
                    <a:prstGeom prst="rect">
                      <a:avLst/>
                    </a:prstGeom>
                  </pic:spPr>
                </pic:pic>
              </a:graphicData>
            </a:graphic>
          </wp:inline>
        </w:drawing>
      </w:r>
    </w:p>
    <w:p w14:paraId="3C5092BB" w14:textId="77777777" w:rsidR="001C0926" w:rsidRPr="008A3A71" w:rsidRDefault="001C0926" w:rsidP="001C0926">
      <w:pPr>
        <w:pStyle w:val="Legenda"/>
        <w:rPr>
          <w:b w:val="0"/>
          <w:bCs w:val="0"/>
        </w:rPr>
      </w:pPr>
      <w:bookmarkStart w:id="50" w:name="_Hlk107417647"/>
      <w:r w:rsidRPr="008A3A71">
        <w:rPr>
          <w:b w:val="0"/>
          <w:bCs w:val="0"/>
        </w:rPr>
        <w:t xml:space="preserve">Fonte: </w:t>
      </w:r>
      <w:proofErr w:type="spellStart"/>
      <w:r w:rsidRPr="008A3A71">
        <w:rPr>
          <w:b w:val="0"/>
          <w:bCs w:val="0"/>
        </w:rPr>
        <w:t>Deep</w:t>
      </w:r>
      <w:proofErr w:type="spellEnd"/>
      <w:r w:rsidRPr="008A3A71">
        <w:rPr>
          <w:b w:val="0"/>
          <w:bCs w:val="0"/>
        </w:rPr>
        <w:t xml:space="preserve"> Learning Book, (2021) </w:t>
      </w:r>
    </w:p>
    <w:bookmarkEnd w:id="50"/>
    <w:p w14:paraId="24ED3D2C" w14:textId="77777777" w:rsidR="001C0926" w:rsidRPr="002E5CCC" w:rsidRDefault="001C0926"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51" w:name="_Toc483916792"/>
      <w:bookmarkStart w:id="52" w:name="_Toc483916837"/>
      <w:bookmarkStart w:id="53" w:name="_Toc118654511"/>
      <w:bookmarkStart w:id="54" w:name="_Toc107418823"/>
      <w:r w:rsidRPr="002E5CCC">
        <w:rPr>
          <w:caps w:val="0"/>
          <w:sz w:val="28"/>
          <w:szCs w:val="28"/>
        </w:rPr>
        <w:lastRenderedPageBreak/>
        <w:t>3. DESENVOLVIMENTO</w:t>
      </w:r>
      <w:bookmarkEnd w:id="51"/>
      <w:bookmarkEnd w:id="52"/>
      <w:bookmarkEnd w:id="54"/>
    </w:p>
    <w:p w14:paraId="7CF6B763" w14:textId="77777777" w:rsidR="001C0926" w:rsidRDefault="001C0926" w:rsidP="001C0926">
      <w:pPr>
        <w:spacing w:line="360" w:lineRule="auto"/>
        <w:ind w:left="289" w:firstLine="709"/>
        <w:jc w:val="both"/>
      </w:pPr>
      <w:bookmarkStart w:id="55" w:name="_Toc98873377"/>
      <w:r w:rsidRPr="002528FB">
        <w:t>Neste capítulo será abordado o desenvolvimento do projeto. A primeira seção</w:t>
      </w:r>
      <w:r>
        <w:t xml:space="preserve"> </w:t>
      </w:r>
      <w:r w:rsidRPr="002528FB">
        <w:t>abordará a arquitetura, assim como os requisitos do projeto. A segunda seção será voltada às</w:t>
      </w:r>
      <w:r>
        <w:t xml:space="preserve"> </w:t>
      </w:r>
      <w:r w:rsidRPr="002528FB">
        <w:t>tecnologias e ferramentas utilizadas para tornar o projeto possível.</w:t>
      </w:r>
      <w:bookmarkEnd w:id="55"/>
    </w:p>
    <w:p w14:paraId="6F7249B2" w14:textId="6854F4C4" w:rsidR="00FC099B" w:rsidRPr="00DD771D" w:rsidRDefault="00FC099B" w:rsidP="00CB0360">
      <w:pPr>
        <w:pStyle w:val="Ttulo2"/>
        <w:spacing w:line="360" w:lineRule="auto"/>
      </w:pPr>
      <w:bookmarkStart w:id="56" w:name="_Toc107418824"/>
      <w:r w:rsidRPr="00DD771D">
        <w:t xml:space="preserve">3.1. </w:t>
      </w:r>
      <w:r w:rsidR="001C0926">
        <w:t>Requisitos</w:t>
      </w:r>
      <w:bookmarkEnd w:id="56"/>
    </w:p>
    <w:p w14:paraId="0E821B9E" w14:textId="7E04A290" w:rsidR="00FC099B" w:rsidRPr="00DD771D" w:rsidRDefault="001C0926" w:rsidP="00FC099B">
      <w:pPr>
        <w:pStyle w:val="Corpodetexto"/>
        <w:spacing w:line="360" w:lineRule="auto"/>
        <w:ind w:firstLine="709"/>
      </w:pPr>
      <w:r>
        <w:t>Para que o sistema seja considerado pronto, é necessário atingir alguns requisitos.</w:t>
      </w:r>
    </w:p>
    <w:p w14:paraId="306A29E2" w14:textId="1A4DC8FC" w:rsidR="00FC099B" w:rsidRPr="00DD771D" w:rsidRDefault="00FC099B" w:rsidP="00CB0360">
      <w:pPr>
        <w:pStyle w:val="Ttulo2"/>
        <w:spacing w:line="360" w:lineRule="auto"/>
      </w:pPr>
      <w:bookmarkStart w:id="57" w:name="_Toc107418825"/>
      <w:r w:rsidRPr="00DD771D">
        <w:t xml:space="preserve">3.2. </w:t>
      </w:r>
      <w:r w:rsidR="001C0926">
        <w:t>Requisitos Funcionais</w:t>
      </w:r>
      <w:bookmarkEnd w:id="57"/>
    </w:p>
    <w:p w14:paraId="0DF5F1ED" w14:textId="77777777" w:rsidR="001C0926" w:rsidRDefault="001C0926" w:rsidP="001C0926">
      <w:pPr>
        <w:pStyle w:val="PargrafodaLista"/>
        <w:numPr>
          <w:ilvl w:val="0"/>
          <w:numId w:val="18"/>
        </w:numPr>
        <w:spacing w:line="360" w:lineRule="auto"/>
        <w:jc w:val="both"/>
      </w:pPr>
      <w:bookmarkStart w:id="58" w:name="_Toc483916793"/>
      <w:bookmarkStart w:id="59" w:name="_Toc483916838"/>
      <w:bookmarkStart w:id="60" w:name="_Hlk107417884"/>
      <w:r>
        <w:t>O sistema deve ser capaz de detectar um corpo humano através de uma leitura de imagem em diretório dinâmico.</w:t>
      </w:r>
    </w:p>
    <w:p w14:paraId="2F4ECAF2" w14:textId="77777777" w:rsidR="001C0926" w:rsidRDefault="001C0926" w:rsidP="001C0926">
      <w:pPr>
        <w:pStyle w:val="PargrafodaLista"/>
        <w:numPr>
          <w:ilvl w:val="0"/>
          <w:numId w:val="18"/>
        </w:numPr>
        <w:spacing w:line="360" w:lineRule="auto"/>
        <w:jc w:val="both"/>
      </w:pPr>
      <w:r>
        <w:t xml:space="preserve">O sistema deve enviar informações ao aplicativo de conversas </w:t>
      </w:r>
      <w:proofErr w:type="spellStart"/>
      <w:r>
        <w:t>telegram</w:t>
      </w:r>
      <w:proofErr w:type="spellEnd"/>
      <w:r>
        <w:t>, a porcentagem de precisão detectada e as pessoas detectadas marcadas com um retângulo azul.</w:t>
      </w:r>
    </w:p>
    <w:p w14:paraId="7CCC6214" w14:textId="77777777" w:rsidR="001C0926" w:rsidRDefault="001C0926" w:rsidP="001C0926">
      <w:pPr>
        <w:pStyle w:val="PargrafodaLista"/>
        <w:numPr>
          <w:ilvl w:val="0"/>
          <w:numId w:val="18"/>
        </w:numPr>
        <w:spacing w:line="360" w:lineRule="auto"/>
      </w:pPr>
      <w:r>
        <w:t>O sistema deve ser capaz de gerenciar as pastas onde será armazenado as imagens recebidas.</w:t>
      </w:r>
    </w:p>
    <w:p w14:paraId="47DB93FF" w14:textId="77777777" w:rsidR="001C0926" w:rsidRDefault="001C0926" w:rsidP="001C0926">
      <w:pPr>
        <w:pStyle w:val="PargrafodaLista"/>
        <w:numPr>
          <w:ilvl w:val="0"/>
          <w:numId w:val="18"/>
        </w:numPr>
        <w:spacing w:line="360" w:lineRule="auto"/>
        <w:jc w:val="both"/>
      </w:pPr>
      <w:r>
        <w:t>O sistema deverá autenticar um usuário para gerenciamento de módulos e permissões internas.</w:t>
      </w:r>
    </w:p>
    <w:p w14:paraId="4DC98BDB" w14:textId="77777777" w:rsidR="001C0926" w:rsidRDefault="001C0926" w:rsidP="001C0926">
      <w:pPr>
        <w:pStyle w:val="PargrafodaLista"/>
        <w:numPr>
          <w:ilvl w:val="0"/>
          <w:numId w:val="18"/>
        </w:numPr>
        <w:spacing w:line="360" w:lineRule="auto"/>
        <w:jc w:val="both"/>
      </w:pPr>
      <w:r>
        <w:t>O sistema deverá ser capaz de criar usuários a partir de um usuário administrador geral.</w:t>
      </w:r>
    </w:p>
    <w:p w14:paraId="480731D1" w14:textId="77777777" w:rsidR="001C0926" w:rsidRDefault="001C0926" w:rsidP="001C0926">
      <w:pPr>
        <w:pStyle w:val="PargrafodaLista"/>
        <w:numPr>
          <w:ilvl w:val="0"/>
          <w:numId w:val="18"/>
        </w:numPr>
        <w:spacing w:line="360" w:lineRule="auto"/>
        <w:jc w:val="both"/>
      </w:pPr>
      <w:r>
        <w:t>O sistema deverá excluir as imagens que não detectar nenhum corpo humano.</w:t>
      </w:r>
    </w:p>
    <w:p w14:paraId="570EEFEC" w14:textId="77777777" w:rsidR="001C0926" w:rsidRDefault="001C0926" w:rsidP="001C0926">
      <w:pPr>
        <w:pStyle w:val="PargrafodaLista"/>
        <w:numPr>
          <w:ilvl w:val="0"/>
          <w:numId w:val="18"/>
        </w:numPr>
        <w:spacing w:line="360" w:lineRule="auto"/>
        <w:jc w:val="both"/>
      </w:pPr>
      <w:r>
        <w:t>O sistema deverá manter em uma pasta configurada as imagens processadas e depois do envio apagá-las.</w:t>
      </w:r>
      <w:bookmarkEnd w:id="60"/>
    </w:p>
    <w:p w14:paraId="73171822" w14:textId="58E8FED7" w:rsidR="001C0926" w:rsidRDefault="001C0926" w:rsidP="001C0926">
      <w:pPr>
        <w:pStyle w:val="PargrafodaLista"/>
        <w:numPr>
          <w:ilvl w:val="0"/>
          <w:numId w:val="18"/>
        </w:numPr>
      </w:pPr>
      <w:r>
        <w:t>O sistema deverá manter em uma pasta configurada as imagens processadas e depois do envio apagá-las.</w:t>
      </w:r>
    </w:p>
    <w:p w14:paraId="4DD575EC" w14:textId="77777777" w:rsidR="001C0926" w:rsidRPr="00C27E99" w:rsidRDefault="001C0926" w:rsidP="001C0926">
      <w:pPr>
        <w:pStyle w:val="Ttulo2"/>
        <w:spacing w:line="360" w:lineRule="auto"/>
      </w:pPr>
      <w:bookmarkStart w:id="61" w:name="_Toc102413137"/>
      <w:bookmarkStart w:id="62" w:name="_Toc107418826"/>
      <w:r w:rsidRPr="00EE1842">
        <w:t>3.3 Requisitos Não Funcionais</w:t>
      </w:r>
      <w:bookmarkEnd w:id="61"/>
      <w:bookmarkEnd w:id="62"/>
    </w:p>
    <w:p w14:paraId="64B11BFF" w14:textId="77777777" w:rsidR="001C0926" w:rsidRDefault="001C0926" w:rsidP="001C0926">
      <w:pPr>
        <w:pStyle w:val="PargrafodaLista"/>
        <w:numPr>
          <w:ilvl w:val="0"/>
          <w:numId w:val="19"/>
        </w:numPr>
        <w:spacing w:line="360" w:lineRule="auto"/>
        <w:ind w:left="1418" w:firstLine="0"/>
        <w:jc w:val="both"/>
      </w:pPr>
      <w:r w:rsidRPr="00EE1842">
        <w:t>Portabilidade: O sistema deverá ser compilado e executado em qualquer plataforma</w:t>
      </w:r>
      <w:r>
        <w:t>.</w:t>
      </w:r>
    </w:p>
    <w:p w14:paraId="798BFECB" w14:textId="77777777" w:rsidR="001C0926" w:rsidRDefault="001C0926" w:rsidP="001C0926">
      <w:pPr>
        <w:pStyle w:val="PargrafodaLista"/>
        <w:numPr>
          <w:ilvl w:val="0"/>
          <w:numId w:val="19"/>
        </w:numPr>
        <w:spacing w:line="360" w:lineRule="auto"/>
        <w:ind w:left="1418" w:firstLine="0"/>
        <w:jc w:val="both"/>
      </w:pPr>
      <w:r>
        <w:t>O sistema deverá analisar quinze imagens por segundo.</w:t>
      </w:r>
    </w:p>
    <w:p w14:paraId="393C2D04" w14:textId="77777777" w:rsidR="001C0926" w:rsidRDefault="001C0926" w:rsidP="001C0926">
      <w:pPr>
        <w:pStyle w:val="PargrafodaLista"/>
        <w:numPr>
          <w:ilvl w:val="0"/>
          <w:numId w:val="19"/>
        </w:numPr>
        <w:spacing w:line="360" w:lineRule="auto"/>
        <w:ind w:left="1418" w:firstLine="0"/>
        <w:jc w:val="both"/>
      </w:pPr>
      <w:r>
        <w:t>O sistema deverá disponibilizar dados privados aos usuários.</w:t>
      </w:r>
    </w:p>
    <w:p w14:paraId="7D85686D" w14:textId="7B0A0158" w:rsidR="001C0926" w:rsidRDefault="001C0926" w:rsidP="001C0926">
      <w:pPr>
        <w:pStyle w:val="PargrafodaLista"/>
        <w:numPr>
          <w:ilvl w:val="0"/>
          <w:numId w:val="19"/>
        </w:numPr>
        <w:spacing w:line="360" w:lineRule="auto"/>
        <w:ind w:left="1418" w:firstLine="0"/>
        <w:jc w:val="both"/>
      </w:pPr>
      <w:r>
        <w:t>O sistema deverá ter alta disponibilidade, cerca de 99% do tempo.</w:t>
      </w:r>
    </w:p>
    <w:p w14:paraId="49E28E98" w14:textId="7F1FC42D" w:rsidR="001C0926" w:rsidRDefault="001C0926" w:rsidP="001C0926">
      <w:pPr>
        <w:spacing w:line="360" w:lineRule="auto"/>
        <w:jc w:val="both"/>
      </w:pPr>
    </w:p>
    <w:p w14:paraId="00B5FC12" w14:textId="6093EC9E" w:rsidR="001C0926" w:rsidRDefault="001C0926" w:rsidP="001C0926">
      <w:pPr>
        <w:spacing w:line="360" w:lineRule="auto"/>
        <w:jc w:val="both"/>
      </w:pPr>
    </w:p>
    <w:p w14:paraId="04D8C95B" w14:textId="77777777" w:rsidR="001C0926" w:rsidRDefault="001C0926" w:rsidP="001C0926">
      <w:pPr>
        <w:pStyle w:val="Ttulo2"/>
        <w:spacing w:line="360" w:lineRule="auto"/>
      </w:pPr>
      <w:bookmarkStart w:id="63" w:name="_Toc102413138"/>
      <w:bookmarkStart w:id="64" w:name="_Toc107418827"/>
      <w:r w:rsidRPr="00E47BAF">
        <w:lastRenderedPageBreak/>
        <w:t>3.</w:t>
      </w:r>
      <w:r w:rsidRPr="005223A4">
        <w:t>4 Arquitetura do Sistema</w:t>
      </w:r>
      <w:bookmarkEnd w:id="63"/>
      <w:bookmarkEnd w:id="64"/>
    </w:p>
    <w:p w14:paraId="5228C4CC" w14:textId="77777777" w:rsidR="001C0926" w:rsidRDefault="001C0926" w:rsidP="001C0926">
      <w:pPr>
        <w:spacing w:line="360" w:lineRule="auto"/>
        <w:ind w:left="289" w:firstLine="709"/>
        <w:jc w:val="both"/>
      </w:pPr>
      <w:r>
        <w:t xml:space="preserve">A Figura 2 mostra o fluxograma geral de como deverá funcionar o programa. O sistema, por sua vez, é encarregado de criar uma conexão FTP com as câmeras </w:t>
      </w:r>
      <w:proofErr w:type="spellStart"/>
      <w:r>
        <w:t>IP’s</w:t>
      </w:r>
      <w:proofErr w:type="spellEnd"/>
      <w:r>
        <w:t xml:space="preserve">, e quando detectar um humano em uma imagem recebida e analisada, deverá ser enviado para o aplicativo </w:t>
      </w:r>
      <w:proofErr w:type="spellStart"/>
      <w:r>
        <w:t>telegram</w:t>
      </w:r>
      <w:proofErr w:type="spellEnd"/>
      <w:r>
        <w:t xml:space="preserve"> como alerta a foto e de qual câmera o dado se refere, caso não seja detectado, deverá descartar a imagem.</w:t>
      </w:r>
    </w:p>
    <w:p w14:paraId="410444BE" w14:textId="77777777" w:rsidR="001C0926" w:rsidRPr="00313C9B" w:rsidRDefault="001C0926" w:rsidP="001C0926">
      <w:pPr>
        <w:pStyle w:val="Legenda"/>
        <w:jc w:val="center"/>
        <w:rPr>
          <w:sz w:val="24"/>
          <w:szCs w:val="24"/>
        </w:rPr>
      </w:pPr>
      <w:bookmarkStart w:id="65" w:name="_Toc102413043"/>
      <w:bookmarkStart w:id="66" w:name="_Toc107418759"/>
      <w:r w:rsidRPr="00313C9B">
        <w:rPr>
          <w:sz w:val="24"/>
          <w:szCs w:val="24"/>
        </w:rPr>
        <w:t xml:space="preserve">Figura </w:t>
      </w:r>
      <w:r w:rsidRPr="00313C9B">
        <w:rPr>
          <w:sz w:val="24"/>
          <w:szCs w:val="24"/>
        </w:rPr>
        <w:fldChar w:fldCharType="begin"/>
      </w:r>
      <w:r w:rsidRPr="00313C9B">
        <w:rPr>
          <w:sz w:val="24"/>
          <w:szCs w:val="24"/>
        </w:rPr>
        <w:instrText xml:space="preserve"> SEQ Figura \* ARABIC </w:instrText>
      </w:r>
      <w:r w:rsidRPr="00313C9B">
        <w:rPr>
          <w:sz w:val="24"/>
          <w:szCs w:val="24"/>
        </w:rPr>
        <w:fldChar w:fldCharType="separate"/>
      </w:r>
      <w:r w:rsidRPr="00313C9B">
        <w:rPr>
          <w:noProof/>
          <w:sz w:val="24"/>
          <w:szCs w:val="24"/>
        </w:rPr>
        <w:t>2</w:t>
      </w:r>
      <w:r w:rsidRPr="00313C9B">
        <w:rPr>
          <w:sz w:val="24"/>
          <w:szCs w:val="24"/>
        </w:rPr>
        <w:fldChar w:fldCharType="end"/>
      </w:r>
      <w:r w:rsidRPr="00313C9B">
        <w:rPr>
          <w:sz w:val="24"/>
          <w:szCs w:val="24"/>
        </w:rPr>
        <w:t xml:space="preserve"> - Fluxograma de processo de análise</w:t>
      </w:r>
      <w:r>
        <w:rPr>
          <w:sz w:val="24"/>
          <w:szCs w:val="24"/>
        </w:rPr>
        <w:t>.</w:t>
      </w:r>
      <w:bookmarkEnd w:id="65"/>
      <w:bookmarkEnd w:id="66"/>
    </w:p>
    <w:p w14:paraId="25E95E71" w14:textId="416E68B6" w:rsidR="001C0926" w:rsidRDefault="001812E0" w:rsidP="001C0926">
      <w:pPr>
        <w:spacing w:line="360" w:lineRule="auto"/>
        <w:jc w:val="both"/>
      </w:pPr>
      <w:r>
        <w:rPr>
          <w:noProof/>
        </w:rPr>
        <w:drawing>
          <wp:inline distT="0" distB="0" distL="0" distR="0" wp14:anchorId="6C8C7D23" wp14:editId="10705B62">
            <wp:extent cx="5760720" cy="3150235"/>
            <wp:effectExtent l="0" t="0" r="0" b="0"/>
            <wp:docPr id="4" name="Imagem 4" descr="Fonte: Autor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Fonte: Autor (2022)"/>
                    <pic:cNvPicPr/>
                  </pic:nvPicPr>
                  <pic:blipFill>
                    <a:blip r:embed="rId19"/>
                    <a:stretch>
                      <a:fillRect/>
                    </a:stretch>
                  </pic:blipFill>
                  <pic:spPr>
                    <a:xfrm>
                      <a:off x="0" y="0"/>
                      <a:ext cx="5760720" cy="3150235"/>
                    </a:xfrm>
                    <a:prstGeom prst="rect">
                      <a:avLst/>
                    </a:prstGeom>
                  </pic:spPr>
                </pic:pic>
              </a:graphicData>
            </a:graphic>
          </wp:inline>
        </w:drawing>
      </w:r>
    </w:p>
    <w:p w14:paraId="684F2E3E" w14:textId="77777777" w:rsidR="001812E0" w:rsidRPr="00313C9B" w:rsidRDefault="001812E0" w:rsidP="001812E0">
      <w:pPr>
        <w:keepNext/>
        <w:rPr>
          <w:sz w:val="20"/>
          <w:szCs w:val="20"/>
        </w:rPr>
      </w:pPr>
      <w:r w:rsidRPr="00313C9B">
        <w:rPr>
          <w:sz w:val="20"/>
          <w:szCs w:val="20"/>
        </w:rPr>
        <w:t>Fonte:</w:t>
      </w:r>
      <w:r>
        <w:rPr>
          <w:sz w:val="20"/>
          <w:szCs w:val="20"/>
        </w:rPr>
        <w:t xml:space="preserve"> Autor (2022)</w:t>
      </w:r>
    </w:p>
    <w:p w14:paraId="70A313B1" w14:textId="77777777" w:rsidR="001812E0" w:rsidRPr="00C27E99" w:rsidRDefault="001812E0" w:rsidP="001812E0">
      <w:pPr>
        <w:pStyle w:val="Ttulo2"/>
        <w:spacing w:line="360" w:lineRule="auto"/>
      </w:pPr>
      <w:bookmarkStart w:id="67" w:name="_Toc102413139"/>
      <w:bookmarkStart w:id="68" w:name="_Toc107418828"/>
      <w:r w:rsidRPr="00993C64">
        <w:t>3.5 FTP</w:t>
      </w:r>
      <w:bookmarkEnd w:id="67"/>
      <w:bookmarkEnd w:id="68"/>
      <w:r>
        <w:t xml:space="preserve"> </w:t>
      </w:r>
    </w:p>
    <w:p w14:paraId="3B37506E" w14:textId="77777777" w:rsidR="001812E0" w:rsidRDefault="001812E0" w:rsidP="001812E0">
      <w:pPr>
        <w:spacing w:line="360" w:lineRule="auto"/>
        <w:ind w:left="289" w:firstLine="709"/>
        <w:jc w:val="both"/>
      </w:pPr>
      <w:r w:rsidRPr="00993C64">
        <w:t xml:space="preserve">O sistema utiliza uma conexão FTP feita através do </w:t>
      </w:r>
      <w:proofErr w:type="spellStart"/>
      <w:r w:rsidRPr="00993C64">
        <w:t>Filezila</w:t>
      </w:r>
      <w:proofErr w:type="spellEnd"/>
      <w:r w:rsidRPr="00993C64">
        <w:t xml:space="preserve"> disponibilizando uma pasta de acesso</w:t>
      </w:r>
      <w:r>
        <w:t>.</w:t>
      </w:r>
    </w:p>
    <w:p w14:paraId="2AA6A367" w14:textId="77777777" w:rsidR="001812E0" w:rsidRPr="00C27E99" w:rsidRDefault="001812E0" w:rsidP="001812E0">
      <w:pPr>
        <w:pStyle w:val="Ttulo2"/>
        <w:spacing w:line="360" w:lineRule="auto"/>
      </w:pPr>
      <w:bookmarkStart w:id="69" w:name="_Toc102413140"/>
      <w:bookmarkStart w:id="70" w:name="_Toc107418829"/>
      <w:r w:rsidRPr="00993C64">
        <w:t>3.6 Análise da imagem</w:t>
      </w:r>
      <w:bookmarkEnd w:id="69"/>
      <w:bookmarkEnd w:id="70"/>
    </w:p>
    <w:p w14:paraId="55D77BD6" w14:textId="77777777" w:rsidR="001812E0" w:rsidRDefault="001812E0" w:rsidP="001812E0">
      <w:pPr>
        <w:spacing w:line="360" w:lineRule="auto"/>
        <w:ind w:left="289" w:firstLine="709"/>
        <w:jc w:val="both"/>
      </w:pPr>
      <w:r w:rsidRPr="00993C64">
        <w:t>A análise necessita de duas tecnologias para ser completada</w:t>
      </w:r>
      <w:r>
        <w:t xml:space="preserve">, a primeira será o método de detecção YOLO, ele é uma metodologia de IA </w:t>
      </w:r>
      <w:proofErr w:type="spellStart"/>
      <w:r>
        <w:t>convolucional</w:t>
      </w:r>
      <w:proofErr w:type="spellEnd"/>
      <w:r>
        <w:t xml:space="preserve"> que possui uma base de dados, a segunda será o </w:t>
      </w:r>
      <w:proofErr w:type="spellStart"/>
      <w:r>
        <w:t>OpenCV</w:t>
      </w:r>
      <w:proofErr w:type="spellEnd"/>
      <w:r>
        <w:t xml:space="preserve"> que irá utilizar esse método YOLO para fazer a detecção. O motivo do uso de </w:t>
      </w:r>
      <w:proofErr w:type="spellStart"/>
      <w:r>
        <w:t>OpenCV</w:t>
      </w:r>
      <w:proofErr w:type="spellEnd"/>
      <w:r>
        <w:t xml:space="preserve"> é devido a sua alta otimização em processadores INTEL e integração com CUDA (API de conexão com placas de vídeo NVIDIA).</w:t>
      </w:r>
    </w:p>
    <w:p w14:paraId="46B69D47" w14:textId="77777777" w:rsidR="001812E0" w:rsidRDefault="001812E0" w:rsidP="001812E0">
      <w:pPr>
        <w:spacing w:line="360" w:lineRule="auto"/>
        <w:ind w:left="289" w:firstLine="709"/>
        <w:jc w:val="both"/>
      </w:pPr>
      <w:r>
        <w:t xml:space="preserve">A biblioteca </w:t>
      </w:r>
      <w:proofErr w:type="spellStart"/>
      <w:r>
        <w:t>OpenCV</w:t>
      </w:r>
      <w:proofErr w:type="spellEnd"/>
      <w:r>
        <w:t xml:space="preserve"> possui diversos algoritmos em C++ que viabilizam (OPENCV, 2013):</w:t>
      </w:r>
    </w:p>
    <w:p w14:paraId="05DEBA59" w14:textId="0EC56140" w:rsidR="001812E0" w:rsidRDefault="001812E0" w:rsidP="001C0926">
      <w:pPr>
        <w:spacing w:line="360" w:lineRule="auto"/>
        <w:jc w:val="both"/>
      </w:pPr>
    </w:p>
    <w:p w14:paraId="7243D732" w14:textId="77777777" w:rsidR="001812E0" w:rsidRDefault="001812E0" w:rsidP="001812E0">
      <w:pPr>
        <w:pStyle w:val="PargrafodaLista"/>
        <w:numPr>
          <w:ilvl w:val="0"/>
          <w:numId w:val="20"/>
        </w:numPr>
        <w:spacing w:line="360" w:lineRule="auto"/>
        <w:jc w:val="both"/>
      </w:pPr>
      <w:r>
        <w:lastRenderedPageBreak/>
        <w:t xml:space="preserve">Captura de imagens: é possível através da </w:t>
      </w:r>
      <w:proofErr w:type="spellStart"/>
      <w:r>
        <w:t>OpenCV</w:t>
      </w:r>
      <w:proofErr w:type="spellEnd"/>
      <w:r>
        <w:t xml:space="preserve"> acessar câmeras embutidas, USB ou até Câmeras IP, e através destas obter imagens (também chamado de quadros);</w:t>
      </w:r>
    </w:p>
    <w:p w14:paraId="2FA391A6" w14:textId="77777777" w:rsidR="001812E0" w:rsidRDefault="001812E0" w:rsidP="001812E0">
      <w:pPr>
        <w:pStyle w:val="PargrafodaLista"/>
        <w:numPr>
          <w:ilvl w:val="0"/>
          <w:numId w:val="20"/>
        </w:numPr>
        <w:spacing w:line="360" w:lineRule="auto"/>
        <w:jc w:val="both"/>
      </w:pPr>
      <w:r>
        <w:t>Modificação e pré-processamento de imagens;</w:t>
      </w:r>
    </w:p>
    <w:p w14:paraId="31176A24" w14:textId="77777777" w:rsidR="001812E0" w:rsidRDefault="001812E0" w:rsidP="001812E0">
      <w:pPr>
        <w:pStyle w:val="PargrafodaLista"/>
        <w:numPr>
          <w:ilvl w:val="0"/>
          <w:numId w:val="20"/>
        </w:numPr>
        <w:spacing w:line="360" w:lineRule="auto"/>
        <w:jc w:val="both"/>
      </w:pPr>
      <w:r>
        <w:t>Detecção de objetos: para o caso de faces humanas, é possível detectar a face frontal e perfis esquerdo e direito;</w:t>
      </w:r>
    </w:p>
    <w:p w14:paraId="6A4FC2F0" w14:textId="77777777" w:rsidR="001812E0" w:rsidRDefault="001812E0" w:rsidP="001812E0">
      <w:pPr>
        <w:pStyle w:val="PargrafodaLista"/>
        <w:numPr>
          <w:ilvl w:val="0"/>
          <w:numId w:val="20"/>
        </w:numPr>
        <w:spacing w:line="360" w:lineRule="auto"/>
        <w:jc w:val="both"/>
      </w:pPr>
      <w:r>
        <w:t xml:space="preserve">Reconhecimento facial: a </w:t>
      </w:r>
      <w:proofErr w:type="spellStart"/>
      <w:r>
        <w:t>OpenCV</w:t>
      </w:r>
      <w:proofErr w:type="spellEnd"/>
      <w:r>
        <w:t xml:space="preserve"> possui uma classe dedicada a esta atividade, denominada </w:t>
      </w:r>
      <w:proofErr w:type="spellStart"/>
      <w:r>
        <w:t>FaceRecognizer</w:t>
      </w:r>
      <w:proofErr w:type="spellEnd"/>
      <w:r>
        <w:t>, que faz a previsão de uma determinada face baseada em imagens armazenadas em banco de dados.</w:t>
      </w:r>
    </w:p>
    <w:p w14:paraId="10F6658E" w14:textId="77777777" w:rsidR="001812E0" w:rsidRDefault="001812E0" w:rsidP="001812E0">
      <w:pPr>
        <w:spacing w:line="360" w:lineRule="auto"/>
        <w:ind w:left="289" w:firstLine="709"/>
        <w:jc w:val="both"/>
      </w:pPr>
      <w:r>
        <w:t>A Figura 3 mostra como é feito o processo de análise da imagem em linguagem de programação.</w:t>
      </w:r>
      <w:r w:rsidRPr="007A4511">
        <w:t xml:space="preserve"> </w:t>
      </w:r>
      <w:r>
        <w:t xml:space="preserve">O método recebe os parâmetros necessários para trabalhar com a imagem: </w:t>
      </w:r>
    </w:p>
    <w:p w14:paraId="57A2AF6F" w14:textId="77777777" w:rsidR="001812E0" w:rsidRDefault="001812E0" w:rsidP="001812E0">
      <w:pPr>
        <w:pStyle w:val="PargrafodaLista"/>
        <w:numPr>
          <w:ilvl w:val="0"/>
          <w:numId w:val="21"/>
        </w:numPr>
        <w:spacing w:line="360" w:lineRule="auto"/>
        <w:jc w:val="both"/>
      </w:pPr>
      <w:r>
        <w:t xml:space="preserve">Linha 20 - Define qual será a cor utilizada no retângulo de marcação quando detectar uma pessoa. </w:t>
      </w:r>
    </w:p>
    <w:p w14:paraId="17310DAB" w14:textId="77777777" w:rsidR="001812E0" w:rsidRDefault="001812E0" w:rsidP="001812E0">
      <w:pPr>
        <w:pStyle w:val="PargrafodaLista"/>
        <w:numPr>
          <w:ilvl w:val="0"/>
          <w:numId w:val="21"/>
        </w:numPr>
        <w:spacing w:line="360" w:lineRule="auto"/>
        <w:jc w:val="both"/>
      </w:pPr>
      <w:r>
        <w:t>Linha 22 - Representa a configuração dos parâmetros de escala da imagem, como por exemplo, altura e comprimento.</w:t>
      </w:r>
    </w:p>
    <w:p w14:paraId="4FE61284" w14:textId="77777777" w:rsidR="001812E0" w:rsidRDefault="001812E0" w:rsidP="001812E0">
      <w:pPr>
        <w:pStyle w:val="PargrafodaLista"/>
        <w:numPr>
          <w:ilvl w:val="0"/>
          <w:numId w:val="21"/>
        </w:numPr>
        <w:spacing w:line="360" w:lineRule="auto"/>
        <w:jc w:val="both"/>
      </w:pPr>
      <w:r>
        <w:t>Linha 24 - Transforma a imagem em uma variável.</w:t>
      </w:r>
    </w:p>
    <w:p w14:paraId="48613109" w14:textId="77777777" w:rsidR="001812E0" w:rsidRDefault="001812E0" w:rsidP="001812E0">
      <w:pPr>
        <w:pStyle w:val="PargrafodaLista"/>
        <w:numPr>
          <w:ilvl w:val="0"/>
          <w:numId w:val="21"/>
        </w:numPr>
        <w:spacing w:line="360" w:lineRule="auto"/>
        <w:jc w:val="both"/>
      </w:pPr>
      <w:r>
        <w:t>Linha 26 – Faz a detecção baseada no modelo definido (YOLO).</w:t>
      </w:r>
    </w:p>
    <w:p w14:paraId="53A3135D" w14:textId="77777777" w:rsidR="001812E0" w:rsidRDefault="001812E0" w:rsidP="001812E0">
      <w:pPr>
        <w:pStyle w:val="PargrafodaLista"/>
        <w:numPr>
          <w:ilvl w:val="0"/>
          <w:numId w:val="21"/>
        </w:numPr>
        <w:spacing w:line="360" w:lineRule="auto"/>
        <w:jc w:val="both"/>
      </w:pPr>
      <w:r>
        <w:t>Linha 32 – Percorre os dados recuperados da detecção para fazer análise humana.</w:t>
      </w:r>
    </w:p>
    <w:p w14:paraId="322AC29C" w14:textId="77777777" w:rsidR="001812E0" w:rsidRDefault="001812E0" w:rsidP="001812E0">
      <w:pPr>
        <w:pStyle w:val="PargrafodaLista"/>
        <w:numPr>
          <w:ilvl w:val="0"/>
          <w:numId w:val="21"/>
        </w:numPr>
        <w:spacing w:line="360" w:lineRule="auto"/>
        <w:jc w:val="both"/>
      </w:pPr>
      <w:r>
        <w:t>Linha 34 – Valida se existe ser humano encontrado na foto</w:t>
      </w:r>
    </w:p>
    <w:p w14:paraId="2D789CC3" w14:textId="77777777" w:rsidR="001812E0" w:rsidRDefault="001812E0" w:rsidP="001812E0">
      <w:pPr>
        <w:pStyle w:val="PargrafodaLista"/>
        <w:numPr>
          <w:ilvl w:val="0"/>
          <w:numId w:val="21"/>
        </w:numPr>
        <w:spacing w:line="360" w:lineRule="auto"/>
        <w:jc w:val="both"/>
      </w:pPr>
      <w:r>
        <w:t>Linha 35, 37 &amp; 39 – Adicionam a imagem os dados de porcentagem, retângulo e texto descritivo.</w:t>
      </w:r>
    </w:p>
    <w:p w14:paraId="45308AA6" w14:textId="466BA78E" w:rsidR="001812E0" w:rsidRDefault="001812E0" w:rsidP="001C0926">
      <w:pPr>
        <w:spacing w:line="360" w:lineRule="auto"/>
        <w:jc w:val="both"/>
      </w:pPr>
    </w:p>
    <w:p w14:paraId="2B07C156" w14:textId="6390D668" w:rsidR="001812E0" w:rsidRDefault="001812E0" w:rsidP="001C0926">
      <w:pPr>
        <w:spacing w:line="360" w:lineRule="auto"/>
        <w:jc w:val="both"/>
      </w:pPr>
    </w:p>
    <w:p w14:paraId="467E4FA3" w14:textId="76C203B7" w:rsidR="001812E0" w:rsidRDefault="001812E0" w:rsidP="001C0926">
      <w:pPr>
        <w:spacing w:line="360" w:lineRule="auto"/>
        <w:jc w:val="both"/>
      </w:pPr>
    </w:p>
    <w:p w14:paraId="0C158C14" w14:textId="31AB93D6" w:rsidR="001812E0" w:rsidRDefault="001812E0" w:rsidP="001C0926">
      <w:pPr>
        <w:spacing w:line="360" w:lineRule="auto"/>
        <w:jc w:val="both"/>
      </w:pPr>
    </w:p>
    <w:p w14:paraId="1E5357E7" w14:textId="7E60069D" w:rsidR="001812E0" w:rsidRDefault="001812E0" w:rsidP="001C0926">
      <w:pPr>
        <w:spacing w:line="360" w:lineRule="auto"/>
        <w:jc w:val="both"/>
      </w:pPr>
    </w:p>
    <w:p w14:paraId="44EAC319" w14:textId="7D4B7EE7" w:rsidR="001812E0" w:rsidRDefault="001812E0" w:rsidP="001C0926">
      <w:pPr>
        <w:spacing w:line="360" w:lineRule="auto"/>
        <w:jc w:val="both"/>
      </w:pPr>
    </w:p>
    <w:p w14:paraId="5450688A" w14:textId="2BC76374" w:rsidR="001812E0" w:rsidRDefault="001812E0" w:rsidP="001C0926">
      <w:pPr>
        <w:spacing w:line="360" w:lineRule="auto"/>
        <w:jc w:val="both"/>
      </w:pPr>
    </w:p>
    <w:p w14:paraId="1B3F3382" w14:textId="62A7B7F3" w:rsidR="001812E0" w:rsidRDefault="001812E0" w:rsidP="001C0926">
      <w:pPr>
        <w:spacing w:line="360" w:lineRule="auto"/>
        <w:jc w:val="both"/>
      </w:pPr>
    </w:p>
    <w:p w14:paraId="5748C82E" w14:textId="1E3483ED" w:rsidR="001812E0" w:rsidRDefault="001812E0" w:rsidP="001C0926">
      <w:pPr>
        <w:spacing w:line="360" w:lineRule="auto"/>
        <w:jc w:val="both"/>
      </w:pPr>
    </w:p>
    <w:p w14:paraId="5FB5CE32" w14:textId="5CB44FB8" w:rsidR="001812E0" w:rsidRDefault="001812E0" w:rsidP="001C0926">
      <w:pPr>
        <w:spacing w:line="360" w:lineRule="auto"/>
        <w:jc w:val="both"/>
      </w:pPr>
    </w:p>
    <w:p w14:paraId="0C6333D8" w14:textId="54C88B75" w:rsidR="001812E0" w:rsidRDefault="001812E0" w:rsidP="001C0926">
      <w:pPr>
        <w:spacing w:line="360" w:lineRule="auto"/>
        <w:jc w:val="both"/>
      </w:pPr>
    </w:p>
    <w:p w14:paraId="29F839E3" w14:textId="32D17C14" w:rsidR="001812E0" w:rsidRDefault="001812E0" w:rsidP="001C0926">
      <w:pPr>
        <w:spacing w:line="360" w:lineRule="auto"/>
        <w:jc w:val="both"/>
      </w:pPr>
    </w:p>
    <w:p w14:paraId="5A0F9102" w14:textId="77777777" w:rsidR="001812E0" w:rsidRPr="00250EF1" w:rsidRDefault="001812E0" w:rsidP="001812E0">
      <w:pPr>
        <w:pStyle w:val="Legenda"/>
        <w:jc w:val="center"/>
        <w:rPr>
          <w:sz w:val="24"/>
          <w:szCs w:val="24"/>
        </w:rPr>
      </w:pPr>
      <w:bookmarkStart w:id="71" w:name="_Toc102413044"/>
      <w:bookmarkStart w:id="72" w:name="_Toc107418760"/>
      <w:r w:rsidRPr="00250EF1">
        <w:rPr>
          <w:sz w:val="24"/>
          <w:szCs w:val="24"/>
        </w:rPr>
        <w:lastRenderedPageBreak/>
        <w:t xml:space="preserve">Figura </w:t>
      </w:r>
      <w:r w:rsidRPr="00250EF1">
        <w:rPr>
          <w:sz w:val="24"/>
          <w:szCs w:val="24"/>
        </w:rPr>
        <w:fldChar w:fldCharType="begin"/>
      </w:r>
      <w:r w:rsidRPr="00250EF1">
        <w:rPr>
          <w:sz w:val="24"/>
          <w:szCs w:val="24"/>
        </w:rPr>
        <w:instrText xml:space="preserve"> SEQ Figura \* ARABIC </w:instrText>
      </w:r>
      <w:r w:rsidRPr="00250EF1">
        <w:rPr>
          <w:sz w:val="24"/>
          <w:szCs w:val="24"/>
        </w:rPr>
        <w:fldChar w:fldCharType="separate"/>
      </w:r>
      <w:r w:rsidRPr="00250EF1">
        <w:rPr>
          <w:noProof/>
          <w:sz w:val="24"/>
          <w:szCs w:val="24"/>
        </w:rPr>
        <w:t>3</w:t>
      </w:r>
      <w:r w:rsidRPr="00250EF1">
        <w:rPr>
          <w:sz w:val="24"/>
          <w:szCs w:val="24"/>
        </w:rPr>
        <w:fldChar w:fldCharType="end"/>
      </w:r>
      <w:r w:rsidRPr="00250EF1">
        <w:rPr>
          <w:sz w:val="24"/>
          <w:szCs w:val="24"/>
        </w:rPr>
        <w:t xml:space="preserve"> – Processo de análise em Python com OpenCV2</w:t>
      </w:r>
      <w:bookmarkEnd w:id="71"/>
      <w:bookmarkEnd w:id="72"/>
    </w:p>
    <w:p w14:paraId="2991D11A" w14:textId="66A2E323" w:rsidR="001812E0" w:rsidRDefault="001812E0" w:rsidP="001C0926">
      <w:pPr>
        <w:spacing w:line="360" w:lineRule="auto"/>
        <w:jc w:val="both"/>
      </w:pPr>
      <w:r>
        <w:rPr>
          <w:noProof/>
        </w:rPr>
        <w:drawing>
          <wp:inline distT="0" distB="0" distL="0" distR="0" wp14:anchorId="15AFE7A0" wp14:editId="4F64BC91">
            <wp:extent cx="5760720" cy="4013835"/>
            <wp:effectExtent l="0" t="0" r="0" b="5715"/>
            <wp:docPr id="6" name="Imagem 6" descr="Fonte: Autor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Fonte: Autor (2022)"/>
                    <pic:cNvPicPr/>
                  </pic:nvPicPr>
                  <pic:blipFill>
                    <a:blip r:embed="rId20"/>
                    <a:stretch>
                      <a:fillRect/>
                    </a:stretch>
                  </pic:blipFill>
                  <pic:spPr>
                    <a:xfrm>
                      <a:off x="0" y="0"/>
                      <a:ext cx="5760720" cy="4013835"/>
                    </a:xfrm>
                    <a:prstGeom prst="rect">
                      <a:avLst/>
                    </a:prstGeom>
                  </pic:spPr>
                </pic:pic>
              </a:graphicData>
            </a:graphic>
          </wp:inline>
        </w:drawing>
      </w:r>
    </w:p>
    <w:p w14:paraId="5594C2B0" w14:textId="77777777" w:rsidR="001812E0" w:rsidRPr="00313C9B" w:rsidRDefault="001812E0" w:rsidP="001812E0">
      <w:pPr>
        <w:keepNext/>
        <w:rPr>
          <w:sz w:val="20"/>
          <w:szCs w:val="20"/>
        </w:rPr>
      </w:pPr>
      <w:r w:rsidRPr="00313C9B">
        <w:rPr>
          <w:sz w:val="20"/>
          <w:szCs w:val="20"/>
        </w:rPr>
        <w:t>Fonte:</w:t>
      </w:r>
      <w:r>
        <w:rPr>
          <w:sz w:val="20"/>
          <w:szCs w:val="20"/>
        </w:rPr>
        <w:t xml:space="preserve"> Autor (2022)</w:t>
      </w:r>
    </w:p>
    <w:p w14:paraId="11F0951A" w14:textId="18207F63" w:rsidR="001812E0" w:rsidRDefault="001812E0" w:rsidP="001C0926">
      <w:pPr>
        <w:spacing w:line="360" w:lineRule="auto"/>
        <w:jc w:val="both"/>
      </w:pPr>
    </w:p>
    <w:p w14:paraId="3BEECEE3" w14:textId="77777777" w:rsidR="001812E0" w:rsidRDefault="001812E0" w:rsidP="001812E0">
      <w:pPr>
        <w:pStyle w:val="Ttulo2"/>
        <w:spacing w:line="360" w:lineRule="auto"/>
        <w:rPr>
          <w:ins w:id="73" w:author="LEONARDO ALEIXO DA SILVA" w:date="2022-05-02T19:41:00Z"/>
        </w:rPr>
      </w:pPr>
      <w:bookmarkStart w:id="74" w:name="_Toc102413141"/>
      <w:bookmarkStart w:id="75" w:name="_Toc107418830"/>
      <w:r>
        <w:t>3.7 Processamento final</w:t>
      </w:r>
      <w:bookmarkEnd w:id="74"/>
      <w:bookmarkEnd w:id="75"/>
    </w:p>
    <w:p w14:paraId="71F95A80" w14:textId="77777777" w:rsidR="001812E0" w:rsidRDefault="001812E0" w:rsidP="001812E0">
      <w:pPr>
        <w:spacing w:line="360" w:lineRule="auto"/>
        <w:ind w:left="289" w:firstLine="709"/>
        <w:jc w:val="both"/>
        <w:rPr>
          <w:ins w:id="76" w:author="LEONARDO ALEIXO DA SILVA" w:date="2022-05-02T19:42:00Z"/>
        </w:rPr>
      </w:pPr>
      <w:r>
        <w:t>A Figura 4 representa o resultado ao aplicar todo cálculo feito pela inteligência artificial, com a borda em volta do resultado obtido.</w:t>
      </w:r>
    </w:p>
    <w:p w14:paraId="31C3B476" w14:textId="18DE88B5" w:rsidR="001812E0" w:rsidRDefault="001812E0" w:rsidP="001C0926">
      <w:pPr>
        <w:spacing w:line="360" w:lineRule="auto"/>
        <w:jc w:val="both"/>
      </w:pPr>
    </w:p>
    <w:p w14:paraId="2C2F5335" w14:textId="2E97EEB9" w:rsidR="001812E0" w:rsidRDefault="001812E0" w:rsidP="001C0926">
      <w:pPr>
        <w:spacing w:line="360" w:lineRule="auto"/>
        <w:jc w:val="both"/>
      </w:pPr>
    </w:p>
    <w:p w14:paraId="15ADFA37" w14:textId="4E64BCA3" w:rsidR="001812E0" w:rsidRDefault="001812E0" w:rsidP="001C0926">
      <w:pPr>
        <w:spacing w:line="360" w:lineRule="auto"/>
        <w:jc w:val="both"/>
      </w:pPr>
    </w:p>
    <w:p w14:paraId="09A59CF3" w14:textId="3182C0B0" w:rsidR="001812E0" w:rsidRDefault="001812E0" w:rsidP="001C0926">
      <w:pPr>
        <w:spacing w:line="360" w:lineRule="auto"/>
        <w:jc w:val="both"/>
      </w:pPr>
    </w:p>
    <w:p w14:paraId="0026F270" w14:textId="712F65A3" w:rsidR="001812E0" w:rsidRDefault="001812E0" w:rsidP="001C0926">
      <w:pPr>
        <w:spacing w:line="360" w:lineRule="auto"/>
        <w:jc w:val="both"/>
      </w:pPr>
    </w:p>
    <w:p w14:paraId="425B0BD6" w14:textId="39E1EF14" w:rsidR="001812E0" w:rsidRDefault="001812E0" w:rsidP="001C0926">
      <w:pPr>
        <w:spacing w:line="360" w:lineRule="auto"/>
        <w:jc w:val="both"/>
      </w:pPr>
    </w:p>
    <w:p w14:paraId="2B9DA00B" w14:textId="59118E4D" w:rsidR="001812E0" w:rsidRDefault="001812E0" w:rsidP="001C0926">
      <w:pPr>
        <w:spacing w:line="360" w:lineRule="auto"/>
        <w:jc w:val="both"/>
      </w:pPr>
    </w:p>
    <w:p w14:paraId="118D04AE" w14:textId="69F93F7B" w:rsidR="001812E0" w:rsidRDefault="001812E0" w:rsidP="001C0926">
      <w:pPr>
        <w:spacing w:line="360" w:lineRule="auto"/>
        <w:jc w:val="both"/>
      </w:pPr>
    </w:p>
    <w:p w14:paraId="1A053B56" w14:textId="55C20A10" w:rsidR="001812E0" w:rsidRDefault="001812E0" w:rsidP="001C0926">
      <w:pPr>
        <w:spacing w:line="360" w:lineRule="auto"/>
        <w:jc w:val="both"/>
      </w:pPr>
    </w:p>
    <w:p w14:paraId="1008EE05" w14:textId="419FE000" w:rsidR="001812E0" w:rsidRDefault="001812E0" w:rsidP="001C0926">
      <w:pPr>
        <w:spacing w:line="360" w:lineRule="auto"/>
        <w:jc w:val="both"/>
      </w:pPr>
    </w:p>
    <w:p w14:paraId="2D6143F5" w14:textId="0778CD52" w:rsidR="001812E0" w:rsidRDefault="001812E0" w:rsidP="001C0926">
      <w:pPr>
        <w:spacing w:line="360" w:lineRule="auto"/>
        <w:jc w:val="both"/>
      </w:pPr>
    </w:p>
    <w:p w14:paraId="406988EC" w14:textId="2BB6A02D" w:rsidR="001812E0" w:rsidRDefault="001812E0" w:rsidP="001C0926">
      <w:pPr>
        <w:spacing w:line="360" w:lineRule="auto"/>
        <w:jc w:val="both"/>
      </w:pPr>
    </w:p>
    <w:p w14:paraId="182B9B0B" w14:textId="308EB234" w:rsidR="001812E0" w:rsidRPr="001812E0" w:rsidRDefault="001812E0" w:rsidP="001812E0">
      <w:pPr>
        <w:spacing w:line="360" w:lineRule="auto"/>
        <w:jc w:val="center"/>
        <w:rPr>
          <w:b/>
          <w:bCs/>
        </w:rPr>
      </w:pPr>
      <w:bookmarkStart w:id="77" w:name="_Toc102413045"/>
      <w:bookmarkStart w:id="78" w:name="_Toc107418761"/>
      <w:r w:rsidRPr="001812E0">
        <w:rPr>
          <w:b/>
          <w:bCs/>
        </w:rPr>
        <w:lastRenderedPageBreak/>
        <w:t xml:space="preserve">Figura </w:t>
      </w:r>
      <w:r w:rsidRPr="001812E0">
        <w:rPr>
          <w:b/>
          <w:bCs/>
        </w:rPr>
        <w:fldChar w:fldCharType="begin"/>
      </w:r>
      <w:r w:rsidRPr="001812E0">
        <w:rPr>
          <w:b/>
          <w:bCs/>
        </w:rPr>
        <w:instrText xml:space="preserve"> SEQ Figura \* ARABIC </w:instrText>
      </w:r>
      <w:r w:rsidRPr="001812E0">
        <w:rPr>
          <w:b/>
          <w:bCs/>
        </w:rPr>
        <w:fldChar w:fldCharType="separate"/>
      </w:r>
      <w:r w:rsidRPr="001812E0">
        <w:rPr>
          <w:b/>
          <w:bCs/>
        </w:rPr>
        <w:t>4</w:t>
      </w:r>
      <w:r w:rsidRPr="001812E0">
        <w:rPr>
          <w:b/>
          <w:bCs/>
        </w:rPr>
        <w:fldChar w:fldCharType="end"/>
      </w:r>
      <w:r w:rsidRPr="001812E0">
        <w:rPr>
          <w:b/>
          <w:bCs/>
        </w:rPr>
        <w:t xml:space="preserve"> - Resultado obtido após processamento de imagem</w:t>
      </w:r>
      <w:bookmarkEnd w:id="77"/>
      <w:r>
        <w:rPr>
          <w:b/>
          <w:bCs/>
        </w:rPr>
        <w:t>.</w:t>
      </w:r>
      <w:bookmarkEnd w:id="78"/>
    </w:p>
    <w:p w14:paraId="61F4B317" w14:textId="38BE8D39" w:rsidR="001812E0" w:rsidRDefault="001812E0" w:rsidP="001C0926">
      <w:pPr>
        <w:spacing w:line="360" w:lineRule="auto"/>
        <w:jc w:val="both"/>
      </w:pPr>
      <w:r>
        <w:rPr>
          <w:noProof/>
        </w:rPr>
        <w:drawing>
          <wp:inline distT="0" distB="0" distL="0" distR="0" wp14:anchorId="5A682275" wp14:editId="17A8908F">
            <wp:extent cx="5760720" cy="5760720"/>
            <wp:effectExtent l="0" t="0" r="0" b="0"/>
            <wp:docPr id="7" name="Imagem 7" descr="Fonte: Autor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Fonte: Autor (2022)"/>
                    <pic:cNvPicPr/>
                  </pic:nvPicPr>
                  <pic:blipFill>
                    <a:blip r:embed="rId21"/>
                    <a:stretch>
                      <a:fillRect/>
                    </a:stretch>
                  </pic:blipFill>
                  <pic:spPr>
                    <a:xfrm>
                      <a:off x="0" y="0"/>
                      <a:ext cx="5760720" cy="5760720"/>
                    </a:xfrm>
                    <a:prstGeom prst="rect">
                      <a:avLst/>
                    </a:prstGeom>
                  </pic:spPr>
                </pic:pic>
              </a:graphicData>
            </a:graphic>
          </wp:inline>
        </w:drawing>
      </w:r>
    </w:p>
    <w:p w14:paraId="0E7789E5" w14:textId="77777777" w:rsidR="001812E0" w:rsidRPr="00313C9B" w:rsidRDefault="001812E0" w:rsidP="001812E0">
      <w:pPr>
        <w:keepNext/>
        <w:rPr>
          <w:sz w:val="20"/>
          <w:szCs w:val="20"/>
        </w:rPr>
      </w:pPr>
      <w:bookmarkStart w:id="79" w:name="_Hlk107418246"/>
      <w:r w:rsidRPr="00313C9B">
        <w:rPr>
          <w:sz w:val="20"/>
          <w:szCs w:val="20"/>
        </w:rPr>
        <w:t>Fonte:</w:t>
      </w:r>
      <w:r>
        <w:rPr>
          <w:sz w:val="20"/>
          <w:szCs w:val="20"/>
        </w:rPr>
        <w:t xml:space="preserve"> Autor (2022)</w:t>
      </w:r>
    </w:p>
    <w:bookmarkEnd w:id="79"/>
    <w:p w14:paraId="013CA44B" w14:textId="4E87EFC0" w:rsidR="001812E0" w:rsidRDefault="001812E0" w:rsidP="001C0926">
      <w:pPr>
        <w:spacing w:line="360" w:lineRule="auto"/>
        <w:jc w:val="both"/>
      </w:pPr>
    </w:p>
    <w:p w14:paraId="50057729" w14:textId="77777777" w:rsidR="001812E0" w:rsidRDefault="001812E0" w:rsidP="001C0926">
      <w:pPr>
        <w:spacing w:line="360" w:lineRule="auto"/>
        <w:jc w:val="both"/>
      </w:pPr>
    </w:p>
    <w:p w14:paraId="2B6E1AD5" w14:textId="3E8FB0B6" w:rsidR="007A307A" w:rsidRPr="002E5CCC" w:rsidRDefault="009A0222" w:rsidP="00C85B26">
      <w:pPr>
        <w:pStyle w:val="Ttulo1"/>
        <w:keepNext w:val="0"/>
        <w:pageBreakBefore/>
        <w:spacing w:line="360" w:lineRule="auto"/>
        <w:rPr>
          <w:sz w:val="28"/>
          <w:szCs w:val="28"/>
        </w:rPr>
      </w:pPr>
      <w:bookmarkStart w:id="80" w:name="_Toc107418831"/>
      <w:r w:rsidRPr="002E5CCC">
        <w:rPr>
          <w:caps w:val="0"/>
          <w:sz w:val="28"/>
          <w:szCs w:val="28"/>
        </w:rPr>
        <w:lastRenderedPageBreak/>
        <w:t>4. RESULTADOS</w:t>
      </w:r>
      <w:bookmarkEnd w:id="58"/>
      <w:bookmarkEnd w:id="59"/>
      <w:bookmarkEnd w:id="80"/>
    </w:p>
    <w:p w14:paraId="2EB531F9" w14:textId="77777777" w:rsidR="001812E0" w:rsidRDefault="001812E0" w:rsidP="001812E0">
      <w:pPr>
        <w:spacing w:line="360" w:lineRule="auto"/>
        <w:ind w:firstLine="709"/>
        <w:jc w:val="both"/>
      </w:pPr>
      <w:r>
        <w:t>Para maior precisão nos resultados é necessário um número significativo de treinamentos para a rede neural, indicando tanto os valores positivos e negativos em relação a aprendizagem.</w:t>
      </w:r>
    </w:p>
    <w:p w14:paraId="784AF233" w14:textId="77777777" w:rsidR="001812E0" w:rsidRDefault="001812E0" w:rsidP="001812E0">
      <w:pPr>
        <w:spacing w:line="360" w:lineRule="auto"/>
        <w:ind w:firstLine="709"/>
        <w:jc w:val="both"/>
      </w:pPr>
      <w:r>
        <w:t>A Tecnologia YOLOv4 é uma rede bem treinada e disponibilizada gratuitamente para uso a qualquer programador.</w:t>
      </w:r>
    </w:p>
    <w:p w14:paraId="636448C1" w14:textId="6E3A7913" w:rsidR="007A307A" w:rsidRPr="002E5CCC" w:rsidRDefault="001812E0" w:rsidP="001812E0">
      <w:pPr>
        <w:autoSpaceDE w:val="0"/>
        <w:autoSpaceDN w:val="0"/>
        <w:adjustRightInd w:val="0"/>
        <w:spacing w:line="360" w:lineRule="auto"/>
        <w:ind w:firstLine="709"/>
        <w:jc w:val="both"/>
      </w:pPr>
      <w:r>
        <w:t>Para a área de segurança a tecnologia de identificação humana com redes neurais são altamente recomendáveis.</w:t>
      </w:r>
    </w:p>
    <w:p w14:paraId="4B0D872E" w14:textId="54364CF5" w:rsidR="00844E4D" w:rsidRPr="00844E4D" w:rsidRDefault="00FC099B" w:rsidP="00844E4D">
      <w:pPr>
        <w:pStyle w:val="Ttulo2"/>
        <w:spacing w:line="360" w:lineRule="auto"/>
      </w:pPr>
      <w:bookmarkStart w:id="81" w:name="_Toc107418832"/>
      <w:r w:rsidRPr="00DD771D">
        <w:t xml:space="preserve">4.1. </w:t>
      </w:r>
      <w:bookmarkStart w:id="82" w:name="_Toc102413143"/>
      <w:r w:rsidR="001812E0">
        <w:t>Resultados Técnicos</w:t>
      </w:r>
      <w:bookmarkEnd w:id="81"/>
      <w:bookmarkEnd w:id="82"/>
    </w:p>
    <w:p w14:paraId="1C76A673" w14:textId="77777777" w:rsidR="001812E0" w:rsidRDefault="001812E0" w:rsidP="001812E0">
      <w:pPr>
        <w:pStyle w:val="Corpodetexto"/>
        <w:spacing w:line="360" w:lineRule="auto"/>
        <w:ind w:firstLine="709"/>
      </w:pPr>
      <w:r>
        <w:t xml:space="preserve">O processamento final chegou a ser 15 imagens por segundo em um ambiente com 8 gigabyte de memória </w:t>
      </w:r>
      <w:proofErr w:type="spellStart"/>
      <w:r>
        <w:t>ram</w:t>
      </w:r>
      <w:proofErr w:type="spellEnd"/>
      <w:r>
        <w:t xml:space="preserve"> e um CPU I5 7600.</w:t>
      </w:r>
    </w:p>
    <w:p w14:paraId="0EDC4653" w14:textId="77777777" w:rsidR="001812E0" w:rsidRPr="00DD771D" w:rsidRDefault="001812E0" w:rsidP="001812E0">
      <w:pPr>
        <w:pStyle w:val="Corpodetexto"/>
        <w:spacing w:line="360" w:lineRule="auto"/>
        <w:ind w:firstLine="709"/>
      </w:pPr>
      <w:r>
        <w:t xml:space="preserve">O processamento final chegou a ser 25 imagens por segundo em um ambiente com 8 gigabyte de memória </w:t>
      </w:r>
      <w:proofErr w:type="spellStart"/>
      <w:r>
        <w:t>ram</w:t>
      </w:r>
      <w:proofErr w:type="spellEnd"/>
      <w:r>
        <w:t xml:space="preserve"> e uma placa de vídeo GFORCE 750 TI.</w:t>
      </w:r>
    </w:p>
    <w:p w14:paraId="69765361" w14:textId="3980BF22" w:rsidR="00FC099B" w:rsidRPr="00DD771D" w:rsidRDefault="00FC099B" w:rsidP="00CB0360">
      <w:pPr>
        <w:pStyle w:val="Ttulo2"/>
        <w:spacing w:line="360" w:lineRule="auto"/>
      </w:pPr>
      <w:bookmarkStart w:id="83" w:name="_Toc107418833"/>
      <w:r w:rsidRPr="00DD771D">
        <w:t xml:space="preserve">4.2. </w:t>
      </w:r>
      <w:r w:rsidR="001812E0">
        <w:t>Aprendizagens</w:t>
      </w:r>
      <w:bookmarkEnd w:id="83"/>
    </w:p>
    <w:p w14:paraId="04FBA723" w14:textId="77777777" w:rsidR="001812E0" w:rsidRDefault="001812E0" w:rsidP="001812E0">
      <w:pPr>
        <w:pStyle w:val="Corpodetexto"/>
        <w:spacing w:line="360" w:lineRule="auto"/>
        <w:ind w:firstLine="709"/>
      </w:pPr>
      <w:r>
        <w:t xml:space="preserve">Toda rede neural </w:t>
      </w:r>
      <w:proofErr w:type="spellStart"/>
      <w:r>
        <w:t>convolucional</w:t>
      </w:r>
      <w:proofErr w:type="spellEnd"/>
      <w:r>
        <w:t xml:space="preserve"> deve ser treinada com muitos dados de forma assertiva aos pontos falsos e verdadeiros.</w:t>
      </w:r>
    </w:p>
    <w:p w14:paraId="1BA66A25" w14:textId="45479240" w:rsidR="007A307A" w:rsidRPr="002E5CCC" w:rsidRDefault="001812E0" w:rsidP="001812E0">
      <w:proofErr w:type="spellStart"/>
      <w:r>
        <w:t>OpenCV</w:t>
      </w:r>
      <w:proofErr w:type="spellEnd"/>
      <w:r>
        <w:t xml:space="preserve"> é uma ótima biblioteca para utilização das redes neurais YOLO além de fornecer muitas funcionalidades de tratamento de imagens.</w:t>
      </w:r>
    </w:p>
    <w:p w14:paraId="5A42DB4A" w14:textId="659A12DD" w:rsidR="007A307A" w:rsidRPr="002E5CCC" w:rsidRDefault="009A0222" w:rsidP="00C85B26">
      <w:pPr>
        <w:pStyle w:val="Ttulo1"/>
        <w:keepNext w:val="0"/>
        <w:pageBreakBefore/>
        <w:spacing w:after="120" w:line="360" w:lineRule="auto"/>
        <w:rPr>
          <w:sz w:val="28"/>
          <w:szCs w:val="28"/>
        </w:rPr>
      </w:pPr>
      <w:bookmarkStart w:id="84" w:name="_Toc483916794"/>
      <w:bookmarkStart w:id="85" w:name="_Toc483916839"/>
      <w:bookmarkStart w:id="86" w:name="_Toc118654510"/>
      <w:bookmarkStart w:id="87" w:name="_Toc107418834"/>
      <w:r w:rsidRPr="002E5CCC">
        <w:rPr>
          <w:caps w:val="0"/>
          <w:sz w:val="28"/>
          <w:szCs w:val="28"/>
        </w:rPr>
        <w:lastRenderedPageBreak/>
        <w:t>5. C</w:t>
      </w:r>
      <w:bookmarkEnd w:id="84"/>
      <w:bookmarkEnd w:id="85"/>
      <w:r w:rsidR="00AF1A66">
        <w:rPr>
          <w:caps w:val="0"/>
          <w:sz w:val="28"/>
          <w:szCs w:val="28"/>
        </w:rPr>
        <w:t>ONSIDERAÇ</w:t>
      </w:r>
      <w:r w:rsidR="007D7398">
        <w:rPr>
          <w:caps w:val="0"/>
          <w:sz w:val="28"/>
          <w:szCs w:val="28"/>
        </w:rPr>
        <w:t>ÕES FINAI</w:t>
      </w:r>
      <w:r w:rsidR="00AF1A66">
        <w:rPr>
          <w:caps w:val="0"/>
          <w:sz w:val="28"/>
          <w:szCs w:val="28"/>
        </w:rPr>
        <w:t>S</w:t>
      </w:r>
      <w:bookmarkEnd w:id="87"/>
    </w:p>
    <w:p w14:paraId="615095A0" w14:textId="77777777" w:rsidR="00663CD8" w:rsidRDefault="00663CD8" w:rsidP="00663CD8">
      <w:pPr>
        <w:autoSpaceDE w:val="0"/>
        <w:autoSpaceDN w:val="0"/>
        <w:adjustRightInd w:val="0"/>
        <w:spacing w:line="360" w:lineRule="auto"/>
        <w:ind w:firstLine="709"/>
        <w:jc w:val="both"/>
      </w:pPr>
      <w:bookmarkStart w:id="88" w:name="_Hlk107418426"/>
      <w:r>
        <w:t>Este capítulo visa apresentar algumas das considerações a respeito do</w:t>
      </w:r>
    </w:p>
    <w:p w14:paraId="23D21DE7" w14:textId="700BC9B7" w:rsidR="007A307A" w:rsidRPr="002E5CCC" w:rsidRDefault="00663CD8" w:rsidP="00663CD8">
      <w:pPr>
        <w:autoSpaceDE w:val="0"/>
        <w:autoSpaceDN w:val="0"/>
        <w:adjustRightInd w:val="0"/>
        <w:spacing w:line="360" w:lineRule="auto"/>
        <w:jc w:val="both"/>
      </w:pPr>
      <w:r>
        <w:t>desenvolvimento do trabalho, experiências, conclusões, assim como sugestões para trabalhos futuros.</w:t>
      </w:r>
      <w:bookmarkEnd w:id="88"/>
    </w:p>
    <w:p w14:paraId="72973D92" w14:textId="77777777" w:rsidR="001C1AB1" w:rsidRPr="001C1AB1" w:rsidRDefault="001C1AB1" w:rsidP="001C1AB1"/>
    <w:p w14:paraId="58D6CBEA" w14:textId="5C1335A6" w:rsidR="001C1AB1" w:rsidRDefault="00844E4D" w:rsidP="001C1AB1">
      <w:pPr>
        <w:pStyle w:val="Ttulo2"/>
        <w:spacing w:line="360" w:lineRule="auto"/>
      </w:pPr>
      <w:bookmarkStart w:id="89" w:name="_Toc107418835"/>
      <w:r>
        <w:t>5.</w:t>
      </w:r>
      <w:r w:rsidR="00663CD8">
        <w:t>1</w:t>
      </w:r>
      <w:r w:rsidR="001C1AB1" w:rsidRPr="00DD771D">
        <w:t xml:space="preserve">. </w:t>
      </w:r>
      <w:r w:rsidR="001C1AB1">
        <w:t>Trabalho Futuros</w:t>
      </w:r>
      <w:bookmarkEnd w:id="89"/>
    </w:p>
    <w:p w14:paraId="39817EBF" w14:textId="77777777" w:rsidR="00663CD8" w:rsidRDefault="00663CD8" w:rsidP="004E7873">
      <w:pPr>
        <w:spacing w:line="360" w:lineRule="auto"/>
        <w:ind w:firstLine="706"/>
      </w:pPr>
      <w:r>
        <w:t>Para trabalhos futuros, sugere-se a otimização do processamento de imagens com implementação de novas redes neurais ou novos treinamentos para a rede neural, como por exemplo YOLOv5.</w:t>
      </w:r>
    </w:p>
    <w:p w14:paraId="223BCB31" w14:textId="77777777" w:rsidR="001C1AB1" w:rsidRDefault="001C1AB1" w:rsidP="001C1AB1"/>
    <w:p w14:paraId="53EE574F" w14:textId="77777777" w:rsidR="001C1AB1" w:rsidRPr="001C1AB1" w:rsidRDefault="001C1AB1" w:rsidP="001C1AB1"/>
    <w:p w14:paraId="4ED1DF90" w14:textId="43AD0457" w:rsidR="007A307A" w:rsidRDefault="007A307A" w:rsidP="00663CD8">
      <w:pPr>
        <w:spacing w:line="360" w:lineRule="auto"/>
        <w:jc w:val="both"/>
      </w:pPr>
    </w:p>
    <w:p w14:paraId="5F8C55DF" w14:textId="77777777" w:rsidR="00663CD8" w:rsidRPr="002E5CCC" w:rsidRDefault="00663CD8" w:rsidP="00663CD8">
      <w:pPr>
        <w:spacing w:line="360" w:lineRule="auto"/>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90" w:name="_Toc483916795"/>
      <w:bookmarkStart w:id="91" w:name="_Toc483916840"/>
      <w:bookmarkStart w:id="92" w:name="_Toc107418836"/>
      <w:r w:rsidRPr="002E5CCC">
        <w:rPr>
          <w:caps w:val="0"/>
          <w:sz w:val="28"/>
          <w:szCs w:val="28"/>
        </w:rPr>
        <w:lastRenderedPageBreak/>
        <w:t>REFERÊNCIAS</w:t>
      </w:r>
      <w:bookmarkEnd w:id="92"/>
      <w:r w:rsidRPr="002E5CCC">
        <w:rPr>
          <w:caps w:val="0"/>
          <w:sz w:val="28"/>
          <w:szCs w:val="28"/>
        </w:rPr>
        <w:t xml:space="preserve"> </w:t>
      </w:r>
      <w:bookmarkEnd w:id="86"/>
      <w:bookmarkEnd w:id="90"/>
      <w:bookmarkEnd w:id="91"/>
    </w:p>
    <w:p w14:paraId="7DEF6C91" w14:textId="77777777" w:rsidR="00663CD8" w:rsidRPr="00663CD8" w:rsidRDefault="00663CD8" w:rsidP="00663CD8">
      <w:pPr>
        <w:pStyle w:val="Corpodetexto"/>
        <w:spacing w:after="120" w:line="240" w:lineRule="auto"/>
      </w:pPr>
      <w:r w:rsidRPr="00663CD8">
        <w:t xml:space="preserve">IBM. </w:t>
      </w:r>
      <w:r w:rsidRPr="00663CD8">
        <w:rPr>
          <w:b/>
          <w:bCs/>
        </w:rPr>
        <w:t>Apresentação e Definição sobre o que são as Redes Neurais.</w:t>
      </w:r>
      <w:r w:rsidRPr="00663CD8">
        <w:rPr>
          <w:b/>
          <w:bCs/>
        </w:rPr>
        <w:br/>
      </w:r>
      <w:r w:rsidRPr="00663CD8">
        <w:t>Disponível em</w:t>
      </w:r>
      <w:r w:rsidRPr="00663CD8">
        <w:rPr>
          <w:b/>
          <w:bCs/>
        </w:rPr>
        <w:br/>
      </w:r>
      <w:r w:rsidRPr="00663CD8">
        <w:t>https://www.ibm.com/br-pt/cloud/learn/neural-networks#:~:text=As%20redes%20neurais%20refletem%20o,machine%20learning%20e%20deep%20learning.</w:t>
      </w:r>
    </w:p>
    <w:p w14:paraId="691FD4AF" w14:textId="790E3286" w:rsidR="002E5CCC" w:rsidRPr="00663CD8" w:rsidRDefault="00663CD8" w:rsidP="00663CD8">
      <w:pPr>
        <w:pStyle w:val="Corpodetexto"/>
        <w:spacing w:after="120" w:line="240" w:lineRule="auto"/>
      </w:pPr>
      <w:r w:rsidRPr="00663CD8">
        <w:t xml:space="preserve">IBM. </w:t>
      </w:r>
      <w:r w:rsidRPr="00663CD8">
        <w:rPr>
          <w:b/>
          <w:bCs/>
        </w:rPr>
        <w:t xml:space="preserve">Apresentação e Definição sobre o que é </w:t>
      </w:r>
      <w:proofErr w:type="spellStart"/>
      <w:r w:rsidRPr="00663CD8">
        <w:rPr>
          <w:b/>
          <w:bCs/>
        </w:rPr>
        <w:t>Machine</w:t>
      </w:r>
      <w:proofErr w:type="spellEnd"/>
      <w:r w:rsidRPr="00663CD8">
        <w:rPr>
          <w:b/>
          <w:bCs/>
        </w:rPr>
        <w:t xml:space="preserve"> Learning.</w:t>
      </w:r>
      <w:r w:rsidRPr="00663CD8">
        <w:br/>
        <w:t>Disponível em</w:t>
      </w:r>
      <w:r w:rsidRPr="00663CD8">
        <w:br/>
        <w:t>https://www.ibm.com/br-pt/analytics/machine-learning</w:t>
      </w:r>
      <w:r w:rsidRPr="00663CD8">
        <w:rPr>
          <w:b/>
          <w:bCs/>
        </w:rPr>
        <w:br/>
      </w:r>
      <w:r w:rsidRPr="00663CD8">
        <w:t xml:space="preserve">SAS. </w:t>
      </w:r>
      <w:r w:rsidRPr="00663CD8">
        <w:rPr>
          <w:b/>
          <w:bCs/>
        </w:rPr>
        <w:t xml:space="preserve">Apresentação e Definição sobre o que é </w:t>
      </w:r>
      <w:proofErr w:type="spellStart"/>
      <w:r w:rsidRPr="00663CD8">
        <w:rPr>
          <w:b/>
          <w:bCs/>
        </w:rPr>
        <w:t>Deep</w:t>
      </w:r>
      <w:proofErr w:type="spellEnd"/>
      <w:r w:rsidRPr="00663CD8">
        <w:rPr>
          <w:b/>
          <w:bCs/>
        </w:rPr>
        <w:t xml:space="preserve"> Learning.</w:t>
      </w:r>
      <w:r w:rsidRPr="00663CD8">
        <w:br/>
        <w:t>Disponível em</w:t>
      </w:r>
      <w:r w:rsidRPr="00663CD8">
        <w:br/>
        <w:t>https://www.sas.com/pt_br/insights/analytics/deep-learning.html</w:t>
      </w:r>
    </w:p>
    <w:p w14:paraId="613DDA01" w14:textId="77777777" w:rsidR="00663CD8" w:rsidRPr="00663CD8" w:rsidRDefault="00663CD8" w:rsidP="00663CD8">
      <w:pPr>
        <w:pStyle w:val="Corpodetexto"/>
        <w:spacing w:after="120" w:line="240" w:lineRule="auto"/>
      </w:pPr>
      <w:r w:rsidRPr="00663CD8">
        <w:t xml:space="preserve">ORACLE. </w:t>
      </w:r>
      <w:r w:rsidRPr="00663CD8">
        <w:rPr>
          <w:b/>
          <w:bCs/>
        </w:rPr>
        <w:t>Apresentação e Definição sobre o que é Inteligência Artificial.</w:t>
      </w:r>
      <w:r w:rsidRPr="00663CD8">
        <w:t xml:space="preserve"> </w:t>
      </w:r>
      <w:r w:rsidRPr="00663CD8">
        <w:br/>
        <w:t xml:space="preserve">Disponível em </w:t>
      </w:r>
      <w:r w:rsidRPr="00663CD8">
        <w:br/>
        <w:t>https://www.oracle.com/br/artificial-intelligence/what-is-ai/#:~:text=Em%20termos%20mais%20simples%2C%20a,base%20nas%20informa%C3%A7%C3%B5es%20que%20coletam.</w:t>
      </w:r>
    </w:p>
    <w:p w14:paraId="0A7F48C1" w14:textId="67365FEE" w:rsidR="00663CD8" w:rsidRPr="00663CD8" w:rsidRDefault="00663CD8" w:rsidP="00663CD8">
      <w:pPr>
        <w:pStyle w:val="Corpodetexto"/>
        <w:spacing w:after="120" w:line="240" w:lineRule="auto"/>
      </w:pPr>
      <w:r w:rsidRPr="00663CD8">
        <w:t xml:space="preserve">YOLO. </w:t>
      </w:r>
      <w:r w:rsidRPr="00663CD8">
        <w:rPr>
          <w:b/>
          <w:bCs/>
        </w:rPr>
        <w:t>Apresentação e Definição da metodologia YOLO.</w:t>
      </w:r>
      <w:r w:rsidRPr="00663CD8">
        <w:br/>
        <w:t xml:space="preserve">Disponível em </w:t>
      </w:r>
      <w:r w:rsidRPr="00663CD8">
        <w:br/>
        <w:t>https://iaexpert.academy/2020/10/13/deteccao-de-objetos-com-yolo-uma-abordagem-moderna/</w:t>
      </w:r>
      <w:bookmarkEnd w:id="53"/>
    </w:p>
    <w:sectPr w:rsidR="00663CD8" w:rsidRPr="00663CD8"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1EE14" w14:textId="77777777" w:rsidR="00FA2489" w:rsidRDefault="00FA2489">
      <w:r>
        <w:separator/>
      </w:r>
    </w:p>
  </w:endnote>
  <w:endnote w:type="continuationSeparator" w:id="0">
    <w:p w14:paraId="592FB6C2" w14:textId="77777777" w:rsidR="00FA2489" w:rsidRDefault="00FA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568D" w14:textId="77777777" w:rsidR="002D78C0" w:rsidRDefault="002D78C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FA76" w14:textId="77777777" w:rsidR="00FA2489" w:rsidRDefault="00FA2489">
      <w:r>
        <w:separator/>
      </w:r>
    </w:p>
  </w:footnote>
  <w:footnote w:type="continuationSeparator" w:id="0">
    <w:p w14:paraId="5FC1F774" w14:textId="77777777" w:rsidR="00FA2489" w:rsidRDefault="00FA2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D8CB" w14:textId="77777777" w:rsidR="002D78C0" w:rsidRDefault="002D78C0"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2D78C0" w:rsidRDefault="002D78C0"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9438" w14:textId="77777777" w:rsidR="002D78C0" w:rsidRDefault="002D78C0">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B0B9" w14:textId="77777777" w:rsidR="002D78C0" w:rsidRDefault="002D78C0" w:rsidP="00D70A45">
    <w:pPr>
      <w:pStyle w:val="Cabealho"/>
      <w:ind w:right="360"/>
      <w:jc w:val="right"/>
    </w:pPr>
    <w:r>
      <w:rPr>
        <w:sz w:val="20"/>
        <w:szCs w:val="20"/>
      </w:rPr>
      <w:t xml:space="preserve"> </w:t>
    </w:r>
  </w:p>
  <w:p w14:paraId="5EE592A1" w14:textId="77777777" w:rsidR="002D78C0" w:rsidRDefault="002D78C0">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1C3F" w14:textId="77777777" w:rsidR="002D78C0" w:rsidRDefault="002D78C0">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B48C" w14:textId="432B83BC" w:rsidR="002D78C0" w:rsidRDefault="002D78C0">
    <w:pPr>
      <w:pStyle w:val="Cabealho"/>
      <w:jc w:val="right"/>
    </w:pPr>
    <w:r>
      <w:fldChar w:fldCharType="begin"/>
    </w:r>
    <w:r>
      <w:instrText>PAGE   \* MERGEFORMAT</w:instrText>
    </w:r>
    <w:r>
      <w:fldChar w:fldCharType="separate"/>
    </w:r>
    <w:r w:rsidR="00695366">
      <w:rPr>
        <w:noProof/>
      </w:rPr>
      <w:t>20</w:t>
    </w:r>
    <w:r>
      <w:fldChar w:fldCharType="end"/>
    </w:r>
  </w:p>
  <w:p w14:paraId="64F12165" w14:textId="77777777" w:rsidR="002D78C0" w:rsidRDefault="002D78C0">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2D78C0" w:rsidRDefault="002D78C0" w:rsidP="00D70A45">
    <w:pPr>
      <w:pStyle w:val="Cabealho"/>
      <w:ind w:right="360"/>
      <w:jc w:val="right"/>
    </w:pPr>
    <w:r>
      <w:rPr>
        <w:sz w:val="20"/>
        <w:szCs w:val="20"/>
      </w:rPr>
      <w:t xml:space="preserve"> </w:t>
    </w:r>
  </w:p>
  <w:p w14:paraId="6102C009" w14:textId="77777777" w:rsidR="002D78C0" w:rsidRDefault="002D78C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0" type="#_x0000_t75" style="width:3in;height:3in" o:bullet="t">
        <v:imagedata r:id="rId1" o:title=""/>
      </v:shape>
    </w:pict>
  </w:numPicBullet>
  <w:abstractNum w:abstractNumId="0" w15:restartNumberingAfterBreak="0">
    <w:nsid w:val="03B86A45"/>
    <w:multiLevelType w:val="hybridMultilevel"/>
    <w:tmpl w:val="C31E06CE"/>
    <w:lvl w:ilvl="0" w:tplc="0409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F268F6"/>
    <w:multiLevelType w:val="hybridMultilevel"/>
    <w:tmpl w:val="C68ED576"/>
    <w:lvl w:ilvl="0" w:tplc="0409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5" w15:restartNumberingAfterBreak="0">
    <w:nsid w:val="1880251A"/>
    <w:multiLevelType w:val="hybridMultilevel"/>
    <w:tmpl w:val="231AF04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7"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8"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10"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2" w15:restartNumberingAfterBreak="0">
    <w:nsid w:val="41EF212A"/>
    <w:multiLevelType w:val="hybridMultilevel"/>
    <w:tmpl w:val="073828F4"/>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3"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4" w15:restartNumberingAfterBreak="0">
    <w:nsid w:val="4FBD5DFA"/>
    <w:multiLevelType w:val="hybridMultilevel"/>
    <w:tmpl w:val="32A413B8"/>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5"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6"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1954B7B"/>
    <w:multiLevelType w:val="multilevel"/>
    <w:tmpl w:val="CD7831DE"/>
    <w:lvl w:ilvl="0">
      <w:start w:val="1"/>
      <w:numFmt w:val="decimal"/>
      <w:lvlText w:val="%1."/>
      <w:lvlJc w:val="left"/>
      <w:pPr>
        <w:ind w:left="1008" w:hanging="360"/>
      </w:pPr>
    </w:lvl>
    <w:lvl w:ilvl="1">
      <w:start w:val="1"/>
      <w:numFmt w:val="decimal"/>
      <w:isLgl/>
      <w:lvlText w:val="%1.%2."/>
      <w:lvlJc w:val="left"/>
      <w:pPr>
        <w:ind w:left="1068" w:hanging="4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368"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728" w:hanging="1080"/>
      </w:pPr>
      <w:rPr>
        <w:rFonts w:hint="default"/>
      </w:rPr>
    </w:lvl>
    <w:lvl w:ilvl="6">
      <w:start w:val="1"/>
      <w:numFmt w:val="decimal"/>
      <w:isLgl/>
      <w:lvlText w:val="%1.%2.%3.%4.%5.%6.%7."/>
      <w:lvlJc w:val="left"/>
      <w:pPr>
        <w:ind w:left="2088" w:hanging="1440"/>
      </w:pPr>
      <w:rPr>
        <w:rFonts w:hint="default"/>
      </w:rPr>
    </w:lvl>
    <w:lvl w:ilvl="7">
      <w:start w:val="1"/>
      <w:numFmt w:val="decimal"/>
      <w:isLgl/>
      <w:lvlText w:val="%1.%2.%3.%4.%5.%6.%7.%8."/>
      <w:lvlJc w:val="left"/>
      <w:pPr>
        <w:ind w:left="2088" w:hanging="1440"/>
      </w:pPr>
      <w:rPr>
        <w:rFonts w:hint="default"/>
      </w:rPr>
    </w:lvl>
    <w:lvl w:ilvl="8">
      <w:start w:val="1"/>
      <w:numFmt w:val="decimal"/>
      <w:isLgl/>
      <w:lvlText w:val="%1.%2.%3.%4.%5.%6.%7.%8.%9."/>
      <w:lvlJc w:val="left"/>
      <w:pPr>
        <w:ind w:left="2448" w:hanging="1800"/>
      </w:pPr>
      <w:rPr>
        <w:rFonts w:hint="default"/>
      </w:rPr>
    </w:lvl>
  </w:abstractNum>
  <w:abstractNum w:abstractNumId="20"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16cid:durableId="1145242014">
    <w:abstractNumId w:val="1"/>
  </w:num>
  <w:num w:numId="2" w16cid:durableId="1148590523">
    <w:abstractNumId w:val="9"/>
  </w:num>
  <w:num w:numId="3" w16cid:durableId="1924875855">
    <w:abstractNumId w:val="3"/>
  </w:num>
  <w:num w:numId="4" w16cid:durableId="1020817627">
    <w:abstractNumId w:val="16"/>
  </w:num>
  <w:num w:numId="5" w16cid:durableId="1100107203">
    <w:abstractNumId w:val="15"/>
  </w:num>
  <w:num w:numId="6" w16cid:durableId="1446192416">
    <w:abstractNumId w:val="8"/>
  </w:num>
  <w:num w:numId="7" w16cid:durableId="1635403909">
    <w:abstractNumId w:val="11"/>
  </w:num>
  <w:num w:numId="8" w16cid:durableId="978458697">
    <w:abstractNumId w:val="7"/>
  </w:num>
  <w:num w:numId="9" w16cid:durableId="535392895">
    <w:abstractNumId w:val="20"/>
  </w:num>
  <w:num w:numId="10" w16cid:durableId="1586839489">
    <w:abstractNumId w:val="6"/>
  </w:num>
  <w:num w:numId="11" w16cid:durableId="1652756418">
    <w:abstractNumId w:val="10"/>
  </w:num>
  <w:num w:numId="12" w16cid:durableId="310139826">
    <w:abstractNumId w:val="13"/>
  </w:num>
  <w:num w:numId="13" w16cid:durableId="815101317">
    <w:abstractNumId w:val="17"/>
  </w:num>
  <w:num w:numId="14" w16cid:durableId="878470735">
    <w:abstractNumId w:val="18"/>
  </w:num>
  <w:num w:numId="15" w16cid:durableId="966206247">
    <w:abstractNumId w:val="4"/>
  </w:num>
  <w:num w:numId="16" w16cid:durableId="388656297">
    <w:abstractNumId w:val="2"/>
  </w:num>
  <w:num w:numId="17" w16cid:durableId="968896646">
    <w:abstractNumId w:val="0"/>
  </w:num>
  <w:num w:numId="18" w16cid:durableId="1234853794">
    <w:abstractNumId w:val="12"/>
  </w:num>
  <w:num w:numId="19" w16cid:durableId="840587013">
    <w:abstractNumId w:val="19"/>
  </w:num>
  <w:num w:numId="20" w16cid:durableId="1447577544">
    <w:abstractNumId w:val="5"/>
  </w:num>
  <w:num w:numId="21" w16cid:durableId="21050226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ARDO ALEIXO DA SILVA">
    <w15:presenceInfo w15:providerId="None" w15:userId="LEONARDO ALEIXO DA 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0E4C"/>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12E0"/>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0926"/>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7DF"/>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47EAD"/>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E7873"/>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3CD8"/>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008"/>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137D"/>
    <w:rsid w:val="00A34618"/>
    <w:rsid w:val="00A349D7"/>
    <w:rsid w:val="00A35F15"/>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281C"/>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379B"/>
    <w:rsid w:val="00E74C4C"/>
    <w:rsid w:val="00E751E1"/>
    <w:rsid w:val="00E763B1"/>
    <w:rsid w:val="00E7765E"/>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33D"/>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0DE"/>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248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character" w:styleId="MenoPendente">
    <w:name w:val="Unresolved Mention"/>
    <w:basedOn w:val="Fontepargpadro"/>
    <w:uiPriority w:val="99"/>
    <w:semiHidden/>
    <w:unhideWhenUsed/>
    <w:rsid w:val="00663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351DDDEEA36DD40A0AA50CDB739CD28" ma:contentTypeVersion="0" ma:contentTypeDescription="Crie um novo documento." ma:contentTypeScope="" ma:versionID="e781b43e423e73827b12a298bd211cf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4A8CA6-A93C-48A6-93DE-1EE1C7901E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C1CD1A-6E48-4E67-B535-2CD2692B5E57}">
  <ds:schemaRefs>
    <ds:schemaRef ds:uri="http://schemas.openxmlformats.org/officeDocument/2006/bibliography"/>
  </ds:schemaRefs>
</ds:datastoreItem>
</file>

<file path=customXml/itemProps3.xml><?xml version="1.0" encoding="utf-8"?>
<ds:datastoreItem xmlns:ds="http://schemas.openxmlformats.org/officeDocument/2006/customXml" ds:itemID="{E7866B32-42A3-4EB4-97D7-CFC6E84FF9B9}">
  <ds:schemaRefs>
    <ds:schemaRef ds:uri="http://schemas.microsoft.com/sharepoint/v3/contenttype/forms"/>
  </ds:schemaRefs>
</ds:datastoreItem>
</file>

<file path=customXml/itemProps4.xml><?xml version="1.0" encoding="utf-8"?>
<ds:datastoreItem xmlns:ds="http://schemas.openxmlformats.org/officeDocument/2006/customXml" ds:itemID="{23C7AC62-8AEB-4339-8221-154F77005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23</Pages>
  <Words>3147</Words>
  <Characters>17941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LEONARDO ALEIXO DA SILVA</cp:lastModifiedBy>
  <cp:revision>10</cp:revision>
  <cp:lastPrinted>2018-11-26T22:13:00Z</cp:lastPrinted>
  <dcterms:created xsi:type="dcterms:W3CDTF">2018-11-26T22:59:00Z</dcterms:created>
  <dcterms:modified xsi:type="dcterms:W3CDTF">2022-06-29T21:24:00Z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0x0101003351DDDEEA36DD40A0AA50CDB739CD28</vt:lpwstr>
  </property>
</Properties>
</file>