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D0E98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bookmarkStart w:id="0" w:name="_Toc118654374"/>
      <w:r w:rsidRPr="002E5CCC">
        <w:rPr>
          <w:b/>
          <w:bCs/>
          <w:sz w:val="28"/>
          <w:szCs w:val="28"/>
        </w:rPr>
        <w:t>FACULDADE DE TECNOLOGIA DE SÃO JOSÉ DOS CAMPOS</w:t>
      </w:r>
    </w:p>
    <w:p w14:paraId="49359EEE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t xml:space="preserve">FATEC PROFESSOR </w:t>
      </w:r>
      <w:r w:rsidRPr="002E5CCC">
        <w:rPr>
          <w:b/>
          <w:bCs/>
          <w:caps/>
          <w:sz w:val="28"/>
          <w:szCs w:val="28"/>
        </w:rPr>
        <w:t>Jessen Vidal</w:t>
      </w:r>
    </w:p>
    <w:p w14:paraId="291EF5C4" w14:textId="77777777" w:rsidR="007A307A" w:rsidRPr="002E5CCC" w:rsidRDefault="007A307A" w:rsidP="00263F22">
      <w:pPr>
        <w:jc w:val="center"/>
      </w:pPr>
    </w:p>
    <w:p w14:paraId="23C729DC" w14:textId="77777777" w:rsidR="007A307A" w:rsidRPr="002E5CCC" w:rsidRDefault="007A307A" w:rsidP="00263F22">
      <w:pPr>
        <w:jc w:val="center"/>
        <w:rPr>
          <w:b/>
          <w:bCs/>
        </w:rPr>
      </w:pPr>
    </w:p>
    <w:p w14:paraId="2A9DA59B" w14:textId="77777777" w:rsidR="007A307A" w:rsidRPr="002E5CCC" w:rsidRDefault="007A307A" w:rsidP="00263F22">
      <w:pPr>
        <w:jc w:val="center"/>
        <w:rPr>
          <w:b/>
          <w:bCs/>
        </w:rPr>
      </w:pPr>
    </w:p>
    <w:p w14:paraId="7CE6E620" w14:textId="77777777" w:rsidR="007A307A" w:rsidRPr="002E5CCC" w:rsidRDefault="007A307A" w:rsidP="00263F22">
      <w:pPr>
        <w:jc w:val="center"/>
        <w:rPr>
          <w:b/>
          <w:bCs/>
        </w:rPr>
      </w:pPr>
    </w:p>
    <w:p w14:paraId="41174A05" w14:textId="77777777" w:rsidR="007A307A" w:rsidRPr="002E5CCC" w:rsidRDefault="007A307A" w:rsidP="00263F22">
      <w:pPr>
        <w:jc w:val="center"/>
        <w:rPr>
          <w:b/>
          <w:bCs/>
        </w:rPr>
      </w:pPr>
    </w:p>
    <w:p w14:paraId="357F66FA" w14:textId="77777777" w:rsidR="007A307A" w:rsidRPr="002E5CCC" w:rsidRDefault="007A307A" w:rsidP="00263F22">
      <w:pPr>
        <w:jc w:val="center"/>
        <w:rPr>
          <w:b/>
          <w:bCs/>
        </w:rPr>
      </w:pPr>
    </w:p>
    <w:p w14:paraId="739E5165" w14:textId="77777777" w:rsidR="007A307A" w:rsidRPr="002E5CCC" w:rsidRDefault="007A307A" w:rsidP="00263F22">
      <w:pPr>
        <w:jc w:val="center"/>
        <w:rPr>
          <w:b/>
          <w:bCs/>
        </w:rPr>
      </w:pPr>
    </w:p>
    <w:p w14:paraId="1BA581F6" w14:textId="77777777" w:rsidR="007A307A" w:rsidRPr="002E5CCC" w:rsidRDefault="007A307A" w:rsidP="00263F22">
      <w:pPr>
        <w:jc w:val="center"/>
        <w:rPr>
          <w:b/>
          <w:bCs/>
        </w:rPr>
      </w:pPr>
    </w:p>
    <w:p w14:paraId="37776DFE" w14:textId="656CAFEA" w:rsidR="007A307A" w:rsidRPr="002E5CCC" w:rsidRDefault="00EC6BA7" w:rsidP="009B76D5">
      <w:pPr>
        <w:jc w:val="center"/>
        <w:rPr>
          <w:b/>
          <w:bCs/>
          <w:color w:val="00B050"/>
          <w:sz w:val="28"/>
        </w:rPr>
      </w:pPr>
      <w:r>
        <w:rPr>
          <w:b/>
          <w:color w:val="000000" w:themeColor="text1"/>
          <w:sz w:val="28"/>
        </w:rPr>
        <w:t>LEONARDO ALEIXO DA SILVA</w:t>
      </w:r>
      <w:r w:rsidR="009B76D5" w:rsidRPr="002E5CCC">
        <w:rPr>
          <w:b/>
          <w:color w:val="00B050"/>
          <w:sz w:val="28"/>
        </w:rPr>
        <w:br/>
      </w:r>
    </w:p>
    <w:p w14:paraId="7BC388E1" w14:textId="77777777" w:rsidR="007A307A" w:rsidRPr="002E5CCC" w:rsidRDefault="007A307A" w:rsidP="00263F22">
      <w:pPr>
        <w:jc w:val="center"/>
        <w:rPr>
          <w:b/>
          <w:bCs/>
        </w:rPr>
      </w:pPr>
    </w:p>
    <w:p w14:paraId="17671740" w14:textId="77777777" w:rsidR="007A307A" w:rsidRPr="002E5CCC" w:rsidRDefault="007A307A" w:rsidP="00263F22">
      <w:pPr>
        <w:jc w:val="center"/>
        <w:rPr>
          <w:b/>
          <w:bCs/>
        </w:rPr>
      </w:pPr>
    </w:p>
    <w:p w14:paraId="68F3C14C" w14:textId="77777777" w:rsidR="007A307A" w:rsidRPr="002E5CCC" w:rsidRDefault="007A307A" w:rsidP="00263F22">
      <w:pPr>
        <w:jc w:val="center"/>
        <w:rPr>
          <w:b/>
          <w:bCs/>
        </w:rPr>
      </w:pPr>
    </w:p>
    <w:p w14:paraId="6A4B72A6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6B7A35AD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4A6A12DA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660D27C5" w14:textId="041DA6D7" w:rsidR="007A307A" w:rsidRPr="002E5CCC" w:rsidRDefault="00EC6BA7" w:rsidP="000D49BD">
      <w:pPr>
        <w:jc w:val="center"/>
        <w:rPr>
          <w:b/>
          <w:bCs/>
        </w:rPr>
      </w:pPr>
      <w:r>
        <w:rPr>
          <w:b/>
          <w:color w:val="000000" w:themeColor="text1"/>
          <w:sz w:val="32"/>
        </w:rPr>
        <w:t>SISTEMA DE IDENTIFICAÇÃO HUMANA EM CÂMERAS DE VIGILANCIA.</w:t>
      </w:r>
    </w:p>
    <w:p w14:paraId="21BB9041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3399BF5E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2C4F4401" w14:textId="77777777" w:rsidR="007A307A" w:rsidRPr="002E5CCC" w:rsidRDefault="007A307A" w:rsidP="00263F22">
      <w:pPr>
        <w:jc w:val="center"/>
        <w:rPr>
          <w:b/>
          <w:bCs/>
        </w:rPr>
      </w:pPr>
    </w:p>
    <w:p w14:paraId="77F09F72" w14:textId="77777777" w:rsidR="007A307A" w:rsidRPr="002E5CCC" w:rsidRDefault="007A307A" w:rsidP="00263F22">
      <w:pPr>
        <w:jc w:val="center"/>
        <w:rPr>
          <w:b/>
          <w:bCs/>
        </w:rPr>
      </w:pPr>
    </w:p>
    <w:p w14:paraId="6521C462" w14:textId="77777777" w:rsidR="007A307A" w:rsidRPr="002E5CCC" w:rsidRDefault="007A307A" w:rsidP="00263F22">
      <w:pPr>
        <w:jc w:val="center"/>
        <w:rPr>
          <w:b/>
          <w:bCs/>
        </w:rPr>
      </w:pPr>
    </w:p>
    <w:p w14:paraId="5B77DA10" w14:textId="77777777" w:rsidR="007A307A" w:rsidRPr="002E5CCC" w:rsidRDefault="007A307A" w:rsidP="00263F22">
      <w:pPr>
        <w:jc w:val="center"/>
        <w:rPr>
          <w:b/>
          <w:bCs/>
        </w:rPr>
      </w:pPr>
    </w:p>
    <w:p w14:paraId="1FF57853" w14:textId="77777777" w:rsidR="007A307A" w:rsidRPr="002E5CCC" w:rsidRDefault="007A307A" w:rsidP="00263F22">
      <w:pPr>
        <w:jc w:val="center"/>
        <w:rPr>
          <w:b/>
          <w:bCs/>
        </w:rPr>
      </w:pPr>
    </w:p>
    <w:p w14:paraId="2715B9D5" w14:textId="77777777" w:rsidR="007A307A" w:rsidRPr="002E5CCC" w:rsidRDefault="007A307A" w:rsidP="00263F22">
      <w:pPr>
        <w:rPr>
          <w:b/>
          <w:bCs/>
        </w:rPr>
      </w:pPr>
    </w:p>
    <w:p w14:paraId="0786E445" w14:textId="77777777" w:rsidR="007A307A" w:rsidRPr="002E5CCC" w:rsidRDefault="007A307A" w:rsidP="00263F22">
      <w:pPr>
        <w:rPr>
          <w:b/>
          <w:bCs/>
        </w:rPr>
      </w:pPr>
    </w:p>
    <w:p w14:paraId="5CEFCDE8" w14:textId="77777777" w:rsidR="007A307A" w:rsidRPr="002E5CCC" w:rsidRDefault="007A307A" w:rsidP="00263F22">
      <w:pPr>
        <w:rPr>
          <w:b/>
          <w:bCs/>
        </w:rPr>
      </w:pPr>
    </w:p>
    <w:p w14:paraId="76BB28E0" w14:textId="77777777" w:rsidR="007A307A" w:rsidRPr="002E5CCC" w:rsidRDefault="007A307A" w:rsidP="00263F22">
      <w:pPr>
        <w:rPr>
          <w:b/>
          <w:bCs/>
        </w:rPr>
      </w:pPr>
    </w:p>
    <w:p w14:paraId="051C134A" w14:textId="77777777" w:rsidR="007A307A" w:rsidRPr="002E5CCC" w:rsidRDefault="007A307A" w:rsidP="00263F22">
      <w:pPr>
        <w:rPr>
          <w:b/>
          <w:bCs/>
        </w:rPr>
      </w:pPr>
    </w:p>
    <w:p w14:paraId="211C9F61" w14:textId="77777777" w:rsidR="007A307A" w:rsidRPr="002E5CCC" w:rsidRDefault="007A307A" w:rsidP="00263F22">
      <w:pPr>
        <w:rPr>
          <w:b/>
          <w:bCs/>
        </w:rPr>
      </w:pPr>
    </w:p>
    <w:p w14:paraId="621B0721" w14:textId="77777777" w:rsidR="007A307A" w:rsidRPr="002E5CCC" w:rsidRDefault="007A307A" w:rsidP="00263F22">
      <w:pPr>
        <w:rPr>
          <w:b/>
          <w:bCs/>
        </w:rPr>
      </w:pPr>
    </w:p>
    <w:p w14:paraId="41ED7459" w14:textId="77777777" w:rsidR="007A307A" w:rsidRPr="002E5CCC" w:rsidRDefault="007A307A" w:rsidP="00263F22">
      <w:pPr>
        <w:rPr>
          <w:b/>
          <w:bCs/>
        </w:rPr>
      </w:pPr>
    </w:p>
    <w:p w14:paraId="4D9561BC" w14:textId="77777777" w:rsidR="007A307A" w:rsidRPr="002E5CCC" w:rsidRDefault="007A307A" w:rsidP="00263F22">
      <w:pPr>
        <w:rPr>
          <w:b/>
          <w:bCs/>
        </w:rPr>
      </w:pPr>
    </w:p>
    <w:p w14:paraId="76D3363F" w14:textId="77777777" w:rsidR="007A307A" w:rsidRPr="002E5CCC" w:rsidRDefault="007A307A" w:rsidP="00263F22">
      <w:pPr>
        <w:rPr>
          <w:b/>
          <w:bCs/>
        </w:rPr>
      </w:pPr>
    </w:p>
    <w:p w14:paraId="1FD4FDA2" w14:textId="77777777" w:rsidR="007A307A" w:rsidRPr="002E5CCC" w:rsidRDefault="007A307A" w:rsidP="00263F22">
      <w:pPr>
        <w:rPr>
          <w:b/>
          <w:bCs/>
        </w:rPr>
      </w:pPr>
    </w:p>
    <w:p w14:paraId="4912F54F" w14:textId="77777777" w:rsidR="007A307A" w:rsidRPr="002E5CCC" w:rsidRDefault="007A307A" w:rsidP="00263F22">
      <w:pPr>
        <w:rPr>
          <w:b/>
          <w:bCs/>
        </w:rPr>
      </w:pPr>
    </w:p>
    <w:p w14:paraId="7759C025" w14:textId="77777777" w:rsidR="007A307A" w:rsidRPr="002E5CCC" w:rsidRDefault="007A307A" w:rsidP="00263F22">
      <w:pPr>
        <w:rPr>
          <w:b/>
          <w:bCs/>
        </w:rPr>
      </w:pPr>
    </w:p>
    <w:p w14:paraId="492D5396" w14:textId="77777777"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6AEC7CFA" w14:textId="3285AA8E"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20</w:t>
      </w:r>
      <w:r w:rsidR="000E650D" w:rsidRPr="00AB25EB">
        <w:rPr>
          <w:color w:val="000000" w:themeColor="text1"/>
          <w:sz w:val="28"/>
          <w:szCs w:val="28"/>
        </w:rPr>
        <w:t>22</w:t>
      </w:r>
      <w:r w:rsidRPr="002E5CCC">
        <w:rPr>
          <w:sz w:val="28"/>
          <w:szCs w:val="28"/>
        </w:rPr>
        <w:t xml:space="preserve"> </w:t>
      </w:r>
    </w:p>
    <w:p w14:paraId="0D837AB5" w14:textId="77777777" w:rsidR="007A307A" w:rsidRPr="002E5CCC" w:rsidRDefault="007A307A" w:rsidP="002850BE">
      <w:pPr>
        <w:jc w:val="center"/>
      </w:pPr>
    </w:p>
    <w:p w14:paraId="08073D36" w14:textId="77777777" w:rsidR="002E5CCC" w:rsidRPr="002E5CCC" w:rsidRDefault="002E5CCC" w:rsidP="00974765">
      <w:pPr>
        <w:pageBreakBefore/>
        <w:jc w:val="right"/>
        <w:rPr>
          <w:b/>
          <w:bCs/>
          <w:u w:val="single"/>
        </w:rPr>
        <w:sectPr w:rsidR="002E5CCC" w:rsidRPr="002E5CCC" w:rsidSect="002E5CCC">
          <w:headerReference w:type="even" r:id="rId11"/>
          <w:head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8C3F0B9" w14:textId="77777777" w:rsidR="007A307A" w:rsidRPr="002E5CCC" w:rsidRDefault="007A307A" w:rsidP="00974765">
      <w:pPr>
        <w:pageBreakBefore/>
        <w:jc w:val="right"/>
        <w:rPr>
          <w:b/>
          <w:bCs/>
          <w:u w:val="single"/>
        </w:rPr>
        <w:sectPr w:rsidR="007A307A" w:rsidRPr="002E5CCC" w:rsidSect="002E5CCC">
          <w:headerReference w:type="default" r:id="rId15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2FF6B436" w14:textId="1BF59448" w:rsidR="009B76D5" w:rsidRPr="002E5CCC" w:rsidRDefault="00EC6BA7" w:rsidP="009B76D5">
      <w:pPr>
        <w:jc w:val="center"/>
        <w:rPr>
          <w:b/>
          <w:bCs/>
          <w:color w:val="00B050"/>
          <w:sz w:val="28"/>
        </w:rPr>
      </w:pPr>
      <w:r>
        <w:rPr>
          <w:b/>
          <w:color w:val="000000" w:themeColor="text1"/>
          <w:sz w:val="28"/>
        </w:rPr>
        <w:t>LEONARDO ALEIXO DA SILVA</w:t>
      </w:r>
    </w:p>
    <w:p w14:paraId="266C4EA4" w14:textId="77777777" w:rsidR="007A307A" w:rsidRPr="002E5CCC" w:rsidRDefault="007A307A" w:rsidP="00C02762">
      <w:pPr>
        <w:jc w:val="center"/>
        <w:rPr>
          <w:color w:val="00B050"/>
        </w:rPr>
      </w:pPr>
    </w:p>
    <w:p w14:paraId="2411A6F2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43E62B0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785CCC6E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1B1B97A4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0C9535D7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33F229D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37EE8B68" w14:textId="1B872188" w:rsidR="007A307A" w:rsidRPr="002E5CCC" w:rsidRDefault="000E650D" w:rsidP="000D49BD">
      <w:pPr>
        <w:jc w:val="center"/>
        <w:rPr>
          <w:color w:val="00B050"/>
          <w:sz w:val="32"/>
          <w:szCs w:val="32"/>
        </w:rPr>
      </w:pPr>
      <w:r w:rsidRPr="00AB25EB">
        <w:rPr>
          <w:b/>
          <w:color w:val="000000" w:themeColor="text1"/>
          <w:sz w:val="32"/>
        </w:rPr>
        <w:t>S</w:t>
      </w:r>
      <w:r w:rsidR="00EC6BA7">
        <w:rPr>
          <w:b/>
          <w:color w:val="000000" w:themeColor="text1"/>
          <w:sz w:val="32"/>
        </w:rPr>
        <w:t>ISTEMA DE IDENTIFICAÇÃO HUMANA EM CÂMERAS DE VIGILÂNCIA.</w:t>
      </w:r>
    </w:p>
    <w:p w14:paraId="5566D78B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14:paraId="6567C344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8BAE463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14D89E42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53BF9DB" w14:textId="4F24C03D" w:rsidR="007A307A" w:rsidRPr="002E5CCC" w:rsidRDefault="007A307A" w:rsidP="00974765">
      <w:pPr>
        <w:pStyle w:val="Recuodecorpodetexto3"/>
        <w:spacing w:line="240" w:lineRule="auto"/>
        <w:ind w:left="4820" w:firstLine="0"/>
        <w:jc w:val="both"/>
        <w:rPr>
          <w:color w:val="00B050"/>
        </w:rPr>
      </w:pPr>
      <w:r w:rsidRPr="002E5CCC">
        <w:t>Trabalho de Graduação apresentado à Faculdade de Tecnologia de São José dos Campos, como parte dos requisitos necessários para a obtenção do título de Tecnólogo em</w:t>
      </w:r>
      <w:r w:rsidR="003E06EA">
        <w:t xml:space="preserve"> Banco de Dados</w:t>
      </w:r>
      <w:r w:rsidR="003E06EA">
        <w:rPr>
          <w:color w:val="00B050"/>
        </w:rPr>
        <w:t>.</w:t>
      </w:r>
    </w:p>
    <w:p w14:paraId="78ED2304" w14:textId="77777777" w:rsidR="007A307A" w:rsidRPr="002E5CCC" w:rsidRDefault="007A307A" w:rsidP="005D023B">
      <w:pPr>
        <w:pStyle w:val="Recuodecorpodetexto3"/>
        <w:ind w:left="4536"/>
        <w:jc w:val="right"/>
      </w:pPr>
    </w:p>
    <w:p w14:paraId="3C655633" w14:textId="77777777" w:rsidR="007A307A" w:rsidRPr="002E5CCC" w:rsidRDefault="007A307A" w:rsidP="005D023B">
      <w:pPr>
        <w:pStyle w:val="Recuodecorpodetexto3"/>
        <w:jc w:val="right"/>
        <w:rPr>
          <w:b/>
          <w:bCs/>
        </w:rPr>
      </w:pPr>
    </w:p>
    <w:p w14:paraId="63A2648F" w14:textId="2A1E2571" w:rsidR="007A307A" w:rsidRPr="002E5CCC" w:rsidRDefault="007A307A" w:rsidP="00AB25EB">
      <w:pPr>
        <w:pStyle w:val="Recuodecorpodetexto3"/>
        <w:spacing w:line="240" w:lineRule="auto"/>
        <w:ind w:firstLine="357"/>
        <w:jc w:val="right"/>
        <w:rPr>
          <w:b/>
          <w:bCs/>
        </w:rPr>
      </w:pPr>
      <w:r w:rsidRPr="002E5CCC">
        <w:rPr>
          <w:b/>
          <w:bCs/>
        </w:rPr>
        <w:t xml:space="preserve">Orientador: </w:t>
      </w:r>
      <w:r w:rsidR="00AB26E0">
        <w:rPr>
          <w:b/>
          <w:bCs/>
        </w:rPr>
        <w:t xml:space="preserve">Me. </w:t>
      </w:r>
      <w:r w:rsidR="00AB25EB" w:rsidRPr="00AB25EB">
        <w:rPr>
          <w:b/>
          <w:bCs/>
          <w:color w:val="000000" w:themeColor="text1"/>
        </w:rPr>
        <w:t>Carlos Augusto Lombardi Garcia</w:t>
      </w:r>
    </w:p>
    <w:p w14:paraId="67F8A7C6" w14:textId="77777777" w:rsidR="007A307A" w:rsidRPr="002E5CCC" w:rsidRDefault="007A307A" w:rsidP="008E6847">
      <w:pPr>
        <w:pStyle w:val="Recuodecorpodetexto3"/>
        <w:spacing w:line="240" w:lineRule="auto"/>
        <w:ind w:left="4536" w:firstLine="357"/>
        <w:jc w:val="right"/>
      </w:pPr>
    </w:p>
    <w:p w14:paraId="4949515D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423A1E6A" w14:textId="77777777" w:rsidR="007A307A" w:rsidRPr="002E5CCC" w:rsidRDefault="007A307A" w:rsidP="000D49BD">
      <w:pPr>
        <w:pStyle w:val="Recuodecorpodetexto3"/>
        <w:ind w:left="0" w:firstLine="0"/>
        <w:rPr>
          <w:b/>
          <w:bCs/>
        </w:rPr>
      </w:pPr>
    </w:p>
    <w:p w14:paraId="4AADA1E6" w14:textId="77777777" w:rsidR="007A307A" w:rsidRPr="002E5CCC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0228C2C9" w14:textId="7F5B0E56" w:rsidR="002E5CCC" w:rsidRPr="002E5CCC" w:rsidRDefault="007A307A" w:rsidP="005D023B">
      <w:pPr>
        <w:tabs>
          <w:tab w:val="left" w:pos="5949"/>
        </w:tabs>
        <w:jc w:val="center"/>
        <w:rPr>
          <w:color w:val="00B050"/>
          <w:sz w:val="28"/>
          <w:szCs w:val="28"/>
        </w:rPr>
        <w:sectPr w:rsidR="002E5CCC" w:rsidRPr="002E5CCC" w:rsidSect="002E5CCC">
          <w:headerReference w:type="default" r:id="rId16"/>
          <w:headerReference w:type="first" r:id="rId17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  <w:r w:rsidRPr="002E5CCC">
        <w:rPr>
          <w:sz w:val="28"/>
          <w:szCs w:val="28"/>
        </w:rPr>
        <w:t>20</w:t>
      </w:r>
      <w:r w:rsidR="000E650D" w:rsidRPr="00AB25EB">
        <w:rPr>
          <w:color w:val="000000" w:themeColor="text1"/>
          <w:sz w:val="28"/>
          <w:szCs w:val="28"/>
        </w:rPr>
        <w:t>22</w:t>
      </w:r>
    </w:p>
    <w:p w14:paraId="70C53E68" w14:textId="1F3953A6" w:rsidR="007A307A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754ABF93" w14:textId="64239848" w:rsidR="003E06EA" w:rsidRDefault="003E06EA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4495DCD2" w14:textId="77777777" w:rsidR="00FD1525" w:rsidRPr="002E5CCC" w:rsidRDefault="00FD1525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59F80E1F" w14:textId="77777777" w:rsidR="007A307A" w:rsidRPr="002E5CCC" w:rsidRDefault="007A307A" w:rsidP="005D023B">
      <w:pPr>
        <w:jc w:val="center"/>
      </w:pPr>
    </w:p>
    <w:p w14:paraId="19281856" w14:textId="1E391DA0" w:rsidR="007A307A" w:rsidRPr="002E5CCC" w:rsidRDefault="0053241E" w:rsidP="00237E74">
      <w:pPr>
        <w:spacing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E9C32D" wp14:editId="7D2F64C0">
                <wp:simplePos x="0" y="0"/>
                <wp:positionH relativeFrom="column">
                  <wp:posOffset>182245</wp:posOffset>
                </wp:positionH>
                <wp:positionV relativeFrom="paragraph">
                  <wp:posOffset>36195</wp:posOffset>
                </wp:positionV>
                <wp:extent cx="5600700" cy="2320290"/>
                <wp:effectExtent l="5080" t="8255" r="13970" b="508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F09FD" w14:textId="33B14337" w:rsidR="002D78C0" w:rsidRPr="00AB25EB" w:rsidRDefault="000E650D" w:rsidP="00773C8A">
                            <w:pPr>
                              <w:pStyle w:val="Textodenotaderodap"/>
                              <w:ind w:left="0" w:firstLine="567"/>
                              <w:rPr>
                                <w:color w:val="000000" w:themeColor="text1"/>
                              </w:rPr>
                            </w:pPr>
                            <w:r w:rsidRPr="00AB25EB">
                              <w:rPr>
                                <w:color w:val="000000" w:themeColor="text1"/>
                              </w:rPr>
                              <w:t>Silva</w:t>
                            </w:r>
                            <w:r w:rsidR="002D78C0" w:rsidRPr="00AB25EB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AB25EB">
                              <w:rPr>
                                <w:color w:val="000000" w:themeColor="text1"/>
                              </w:rPr>
                              <w:t>Leonardo Aleixo</w:t>
                            </w:r>
                          </w:p>
                          <w:p w14:paraId="251EFA84" w14:textId="01B104D3" w:rsidR="002D78C0" w:rsidRPr="00AB25EB" w:rsidRDefault="000E650D" w:rsidP="00773C8A">
                            <w:pPr>
                              <w:pStyle w:val="Textodenotaderodap"/>
                              <w:ind w:left="0" w:firstLine="567"/>
                              <w:rPr>
                                <w:color w:val="000000" w:themeColor="text1"/>
                              </w:rPr>
                            </w:pPr>
                            <w:r w:rsidRPr="00AB25EB">
                              <w:rPr>
                                <w:color w:val="000000" w:themeColor="text1"/>
                              </w:rPr>
                              <w:t>Sistema de Identificação humana em câmeras de vigilância</w:t>
                            </w:r>
                            <w:r w:rsidR="002D78C0" w:rsidRPr="00AB25EB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307D57FF" w14:textId="3852BA00" w:rsidR="002D78C0" w:rsidRDefault="002D78C0" w:rsidP="00773C8A">
                            <w:pPr>
                              <w:pStyle w:val="Textodenotaderodap"/>
                              <w:ind w:left="0" w:firstLine="567"/>
                            </w:pPr>
                            <w:r>
                              <w:t>São José dos Campos, 2</w:t>
                            </w:r>
                            <w:r w:rsidRPr="00AB25EB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0E650D" w:rsidRPr="00AB25EB">
                              <w:rPr>
                                <w:color w:val="000000" w:themeColor="text1"/>
                              </w:rPr>
                              <w:t>22</w:t>
                            </w:r>
                            <w:r>
                              <w:t>.</w:t>
                            </w:r>
                          </w:p>
                          <w:p w14:paraId="53A59466" w14:textId="77777777" w:rsidR="002D78C0" w:rsidRPr="00674D85" w:rsidRDefault="002D78C0" w:rsidP="00773C8A">
                            <w:pPr>
                              <w:pStyle w:val="Textodenotaderodap"/>
                              <w:ind w:left="0" w:firstLine="567"/>
                              <w:rPr>
                                <w:color w:val="00B050"/>
                              </w:rPr>
                            </w:pPr>
                            <w:r w:rsidRPr="00513348">
                              <w:rPr>
                                <w:color w:val="00B050"/>
                              </w:rPr>
                              <w:t>999f</w:t>
                            </w:r>
                            <w:r>
                              <w:t>. (número total de folhas do TG)</w:t>
                            </w:r>
                          </w:p>
                          <w:p w14:paraId="123AE0D4" w14:textId="77777777" w:rsidR="002D78C0" w:rsidRDefault="002D78C0" w:rsidP="00773C8A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7CFDB56" w14:textId="77777777" w:rsidR="002D78C0" w:rsidRDefault="002D78C0" w:rsidP="00773C8A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1E6687" w14:textId="60168C37" w:rsidR="002D78C0" w:rsidRPr="00AB25EB" w:rsidRDefault="002D78C0" w:rsidP="00773C8A">
                            <w:pPr>
                              <w:ind w:left="0" w:right="295" w:firstLine="567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Trabalho de Graduação – Curso de Tecnologia </w:t>
                            </w:r>
                            <w:r w:rsidR="000E650D" w:rsidRPr="00DD771D">
                              <w:rPr>
                                <w:sz w:val="20"/>
                                <w:szCs w:val="20"/>
                              </w:rPr>
                              <w:t>em</w:t>
                            </w:r>
                            <w:r w:rsidR="000E650D"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650D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Banco de dados</w:t>
                            </w:r>
                          </w:p>
                          <w:p w14:paraId="355045A6" w14:textId="4FECFA29" w:rsidR="002D78C0" w:rsidRDefault="002D78C0" w:rsidP="00773C8A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54791">
                              <w:rPr>
                                <w:sz w:val="20"/>
                                <w:szCs w:val="20"/>
                              </w:rPr>
                              <w:t>FATEC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São Jos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é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dos Campos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Professor 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>Jessen Vidal,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="00C83D47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BC19776" w14:textId="342D91E6" w:rsidR="002D78C0" w:rsidRPr="00216199" w:rsidRDefault="002D78C0" w:rsidP="00AB25EB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Orientador Interno ou Principal:</w:t>
                            </w:r>
                            <w:r w:rsid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Me,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B25EB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Carlos Augusto Lombardi Garcia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CDC41FD" w14:textId="77777777" w:rsidR="002D78C0" w:rsidRPr="00216199" w:rsidRDefault="002D78C0" w:rsidP="00773C8A">
                            <w:pPr>
                              <w:ind w:left="0" w:right="295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8DC629F" w14:textId="77777777" w:rsidR="002D78C0" w:rsidRDefault="002D78C0" w:rsidP="00237E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C05430" w14:textId="7CCCF362" w:rsidR="002D78C0" w:rsidRPr="00D048E1" w:rsidRDefault="002D78C0" w:rsidP="009C5DC4">
                            <w:pPr>
                              <w:ind w:left="540" w:right="24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0366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AB25EB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Inteligência Artificial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1. 2. </w:t>
                            </w:r>
                            <w:r w:rsidR="00AB25EB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YOLO 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2. 3. </w:t>
                            </w:r>
                            <w:r w:rsidR="00AB25EB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Câmera de segurança </w:t>
                            </w:r>
                            <w:r w:rsidRPr="004737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674D85">
                              <w:rPr>
                                <w:sz w:val="20"/>
                                <w:szCs w:val="20"/>
                              </w:rPr>
                              <w:t>. I. Faculdade de Tecnologia. FATEC de São José dos Campos: Professor Jessen Vidal.</w:t>
                            </w:r>
                            <w:r w:rsidRPr="008A20EA">
                              <w:t xml:space="preserve"> </w:t>
                            </w:r>
                            <w:r w:rsidRPr="00674D85">
                              <w:rPr>
                                <w:sz w:val="20"/>
                                <w:szCs w:val="20"/>
                              </w:rPr>
                              <w:t>Divisão de Informação e Documentação. II. Título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9C32D" id="Rectangle 2" o:spid="_x0000_s1026" style="position:absolute;left:0;text-align:left;margin-left:14.35pt;margin-top:2.85pt;width:441pt;height:18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T04KAIAAEgEAAAOAAAAZHJzL2Uyb0RvYy54bWysVF1v0zAUfUfiP1h+p0lDu61R02nqKEIa&#10;MDH4AY7jJBb+4tptMn79rp2udMATIg+Wb+71ybnnXGd9PWpFDgK8tKai81lOiTDcNtJ0Ff32dffm&#10;ihIfmGmYskZU9FF4er15/Wo9uFIUtreqEUAQxPhycBXtQ3BllnneC838zDphMNla0CxgCF3WABsQ&#10;XausyPOLbLDQOLBceI9vb6ck3ST8thU8fG5bLwJRFUVuIa2Q1jqu2WbNyg6Y6yU/0mD/wEIzafCj&#10;J6hbFhjZg/wDSksO1ts2zLjVmW1byUXqAbuZ579189AzJ1IvKI53J5n8/4Plnw73QGSD3lFimEaL&#10;vqBozHRKkCLKMzhfYtWDu4fYoHd3ln/3xNhtj1XiBsAOvWANkprH+uzFgRh4PErq4aNtEJ3tg01K&#10;jS3oCIgakDEZ8ngyRIyBcHy5vMjzyxx945gr3hZ5sUqWZax8Pu7Ah/fCahI3FQUkn+DZ4c6HSIeV&#10;zyWJvlWy2UmlUgBdvVVADgynY5ee1AF2eV6mDBkquloWy4T8IufPIfL0/A1Cy4BjrqSu6NWpiJVR&#10;t3emSUMYmFTTHikrcxQyajd5EMZ6PNpR2+YRJQU7jTNeP9z0Fn5SMuAoV9T/2DMQlKgPBm1ZzReL&#10;OPspWCwvCwzgPFOfZ5jhCFXRQMm03YbpvuwdyK7HL82TDMbeoJWtTCJHmydWR944rkn749WK9+E8&#10;TlW/fgCbJwAAAP//AwBQSwMEFAAGAAgAAAAhAJc6L//eAAAACAEAAA8AAABkcnMvZG93bnJldi54&#10;bWxMj0FPwzAMhe9I/IfISNxY0k6wrdSdEGhIHLfuws1tQltokqpJt8Kvx5zGybbe0/P38u1se3Ey&#10;Y+i8Q0gWCoRxtdedaxCO5e5uDSJEcpp67wzCtwmwLa6vcsq0P7u9OR1iIzjEhYwQ2hiHTMpQt8ZS&#10;WPjBONY+/Ggp8jk2Uo905nDby1SpB2mpc/yhpcE8t6b+OkwWoerSI/3sy1dlN7tlfJvLz+n9BfH2&#10;Zn56BBHNHC9m+MNndCiYqfKT00H0COl6xU6Eex4sbxLFS4WwXCUJyCKX/wsUvwAAAP//AwBQSwEC&#10;LQAUAAYACAAAACEAtoM4kv4AAADhAQAAEwAAAAAAAAAAAAAAAAAAAAAAW0NvbnRlbnRfVHlwZXNd&#10;LnhtbFBLAQItABQABgAIAAAAIQA4/SH/1gAAAJQBAAALAAAAAAAAAAAAAAAAAC8BAABfcmVscy8u&#10;cmVsc1BLAQItABQABgAIAAAAIQD3UT04KAIAAEgEAAAOAAAAAAAAAAAAAAAAAC4CAABkcnMvZTJv&#10;RG9jLnhtbFBLAQItABQABgAIAAAAIQCXOi//3gAAAAgBAAAPAAAAAAAAAAAAAAAAAIIEAABkcnMv&#10;ZG93bnJldi54bWxQSwUGAAAAAAQABADzAAAAjQUAAAAA&#10;">
                <v:textbox>
                  <w:txbxContent>
                    <w:p w14:paraId="1BAF09FD" w14:textId="33B14337" w:rsidR="002D78C0" w:rsidRPr="00AB25EB" w:rsidRDefault="000E650D" w:rsidP="00773C8A">
                      <w:pPr>
                        <w:pStyle w:val="Textodenotaderodap"/>
                        <w:ind w:left="0" w:firstLine="567"/>
                        <w:rPr>
                          <w:color w:val="000000" w:themeColor="text1"/>
                        </w:rPr>
                      </w:pPr>
                      <w:r w:rsidRPr="00AB25EB">
                        <w:rPr>
                          <w:color w:val="000000" w:themeColor="text1"/>
                        </w:rPr>
                        <w:t>Silva</w:t>
                      </w:r>
                      <w:r w:rsidR="002D78C0" w:rsidRPr="00AB25EB">
                        <w:rPr>
                          <w:color w:val="000000" w:themeColor="text1"/>
                        </w:rPr>
                        <w:t xml:space="preserve">, </w:t>
                      </w:r>
                      <w:r w:rsidRPr="00AB25EB">
                        <w:rPr>
                          <w:color w:val="000000" w:themeColor="text1"/>
                        </w:rPr>
                        <w:t>Leonardo Aleixo</w:t>
                      </w:r>
                    </w:p>
                    <w:p w14:paraId="251EFA84" w14:textId="01B104D3" w:rsidR="002D78C0" w:rsidRPr="00AB25EB" w:rsidRDefault="000E650D" w:rsidP="00773C8A">
                      <w:pPr>
                        <w:pStyle w:val="Textodenotaderodap"/>
                        <w:ind w:left="0" w:firstLine="567"/>
                        <w:rPr>
                          <w:color w:val="000000" w:themeColor="text1"/>
                        </w:rPr>
                      </w:pPr>
                      <w:r w:rsidRPr="00AB25EB">
                        <w:rPr>
                          <w:color w:val="000000" w:themeColor="text1"/>
                        </w:rPr>
                        <w:t>Sistema de Identificação humana em câmeras de vigilância</w:t>
                      </w:r>
                      <w:r w:rsidR="002D78C0" w:rsidRPr="00AB25EB">
                        <w:rPr>
                          <w:color w:val="000000" w:themeColor="text1"/>
                        </w:rPr>
                        <w:t>.</w:t>
                      </w:r>
                    </w:p>
                    <w:p w14:paraId="307D57FF" w14:textId="3852BA00" w:rsidR="002D78C0" w:rsidRDefault="002D78C0" w:rsidP="00773C8A">
                      <w:pPr>
                        <w:pStyle w:val="Textodenotaderodap"/>
                        <w:ind w:left="0" w:firstLine="567"/>
                      </w:pPr>
                      <w:r>
                        <w:t>São José dos Campos, 2</w:t>
                      </w:r>
                      <w:r w:rsidRPr="00AB25EB">
                        <w:rPr>
                          <w:color w:val="000000" w:themeColor="text1"/>
                        </w:rPr>
                        <w:t>0</w:t>
                      </w:r>
                      <w:r w:rsidR="000E650D" w:rsidRPr="00AB25EB">
                        <w:rPr>
                          <w:color w:val="000000" w:themeColor="text1"/>
                        </w:rPr>
                        <w:t>22</w:t>
                      </w:r>
                      <w:r>
                        <w:t>.</w:t>
                      </w:r>
                    </w:p>
                    <w:p w14:paraId="53A59466" w14:textId="77777777" w:rsidR="002D78C0" w:rsidRPr="00674D85" w:rsidRDefault="002D78C0" w:rsidP="00773C8A">
                      <w:pPr>
                        <w:pStyle w:val="Textodenotaderodap"/>
                        <w:ind w:left="0" w:firstLine="567"/>
                        <w:rPr>
                          <w:color w:val="00B050"/>
                        </w:rPr>
                      </w:pPr>
                      <w:r w:rsidRPr="00513348">
                        <w:rPr>
                          <w:color w:val="00B050"/>
                        </w:rPr>
                        <w:t>999f</w:t>
                      </w:r>
                      <w:r>
                        <w:t>. (número total de folhas do TG)</w:t>
                      </w:r>
                    </w:p>
                    <w:p w14:paraId="123AE0D4" w14:textId="77777777" w:rsidR="002D78C0" w:rsidRDefault="002D78C0" w:rsidP="00773C8A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77CFDB56" w14:textId="77777777" w:rsidR="002D78C0" w:rsidRDefault="002D78C0" w:rsidP="00773C8A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7C1E6687" w14:textId="60168C37" w:rsidR="002D78C0" w:rsidRPr="00AB25EB" w:rsidRDefault="002D78C0" w:rsidP="00773C8A">
                      <w:pPr>
                        <w:ind w:left="0" w:right="295" w:firstLine="567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Trabalho de Graduação – Curso de Tecnologia </w:t>
                      </w:r>
                      <w:r w:rsidR="000E650D" w:rsidRPr="00DD771D">
                        <w:rPr>
                          <w:sz w:val="20"/>
                          <w:szCs w:val="20"/>
                        </w:rPr>
                        <w:t>em</w:t>
                      </w:r>
                      <w:r w:rsidR="000E650D">
                        <w:rPr>
                          <w:color w:val="00B050"/>
                          <w:sz w:val="20"/>
                          <w:szCs w:val="20"/>
                        </w:rPr>
                        <w:t xml:space="preserve"> </w:t>
                      </w:r>
                      <w:r w:rsidR="000E650D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Banco de dados</w:t>
                      </w:r>
                    </w:p>
                    <w:p w14:paraId="355045A6" w14:textId="4FECFA29" w:rsidR="002D78C0" w:rsidRDefault="002D78C0" w:rsidP="00773C8A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 w:rsidRPr="00154791">
                        <w:rPr>
                          <w:sz w:val="20"/>
                          <w:szCs w:val="20"/>
                        </w:rPr>
                        <w:t>FATEC</w:t>
                      </w:r>
                      <w:r>
                        <w:rPr>
                          <w:sz w:val="20"/>
                          <w:szCs w:val="20"/>
                        </w:rPr>
                        <w:t xml:space="preserve"> de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São Jos</w:t>
                      </w:r>
                      <w:r>
                        <w:rPr>
                          <w:sz w:val="20"/>
                          <w:szCs w:val="20"/>
                        </w:rPr>
                        <w:t>é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dos Campos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Professor </w:t>
                      </w:r>
                      <w:r w:rsidRPr="00154791">
                        <w:rPr>
                          <w:sz w:val="20"/>
                          <w:szCs w:val="20"/>
                        </w:rPr>
                        <w:t>Jessen Vidal,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="00C83D47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22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BC19776" w14:textId="342D91E6" w:rsidR="002D78C0" w:rsidRPr="00216199" w:rsidRDefault="002D78C0" w:rsidP="00AB25EB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Orientador Interno ou Principal:</w:t>
                      </w:r>
                      <w:r w:rsid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Me,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B25EB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Carlos Augusto Lombardi Garcia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3CDC41FD" w14:textId="77777777" w:rsidR="002D78C0" w:rsidRPr="00216199" w:rsidRDefault="002D78C0" w:rsidP="00773C8A">
                      <w:pPr>
                        <w:ind w:left="0" w:right="295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68DC629F" w14:textId="77777777" w:rsidR="002D78C0" w:rsidRDefault="002D78C0" w:rsidP="00237E7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9C05430" w14:textId="7CCCF362" w:rsidR="002D78C0" w:rsidRPr="00D048E1" w:rsidRDefault="002D78C0" w:rsidP="009C5DC4">
                      <w:pPr>
                        <w:ind w:left="540" w:right="240"/>
                        <w:jc w:val="both"/>
                        <w:rPr>
                          <w:sz w:val="20"/>
                          <w:szCs w:val="20"/>
                        </w:rPr>
                      </w:pPr>
                      <w:r w:rsidRPr="007D0366">
                        <w:rPr>
                          <w:sz w:val="20"/>
                          <w:szCs w:val="20"/>
                        </w:rPr>
                        <w:t>1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AB25EB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Inteligência Artificial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1. 2. </w:t>
                      </w:r>
                      <w:r w:rsidR="00AB25EB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YOLO 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2. 3. </w:t>
                      </w:r>
                      <w:r w:rsidR="00AB25EB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Câmera de segurança </w:t>
                      </w:r>
                      <w:r w:rsidRPr="00473799">
                        <w:rPr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674D85">
                        <w:rPr>
                          <w:sz w:val="20"/>
                          <w:szCs w:val="20"/>
                        </w:rPr>
                        <w:t>. I. Faculdade de Tecnologia. FATEC de São José dos Campos: Professor Jessen Vidal.</w:t>
                      </w:r>
                      <w:r w:rsidRPr="008A20EA">
                        <w:t xml:space="preserve"> </w:t>
                      </w:r>
                      <w:r w:rsidRPr="00674D85">
                        <w:rPr>
                          <w:sz w:val="20"/>
                          <w:szCs w:val="20"/>
                        </w:rPr>
                        <w:t>Divisão de Informação e Documentação. II. Título</w:t>
                      </w:r>
                    </w:p>
                  </w:txbxContent>
                </v:textbox>
              </v:rect>
            </w:pict>
          </mc:Fallback>
        </mc:AlternateContent>
      </w:r>
    </w:p>
    <w:p w14:paraId="323A669F" w14:textId="77777777" w:rsidR="007A307A" w:rsidRPr="002E5CCC" w:rsidRDefault="007A307A" w:rsidP="00237E74">
      <w:pPr>
        <w:spacing w:line="480" w:lineRule="auto"/>
        <w:jc w:val="center"/>
      </w:pPr>
    </w:p>
    <w:p w14:paraId="057FB144" w14:textId="77777777" w:rsidR="007A307A" w:rsidRPr="002E5CCC" w:rsidRDefault="007A307A" w:rsidP="00237E74">
      <w:pPr>
        <w:spacing w:line="480" w:lineRule="auto"/>
        <w:jc w:val="center"/>
      </w:pPr>
    </w:p>
    <w:p w14:paraId="0EC02678" w14:textId="77777777" w:rsidR="007A307A" w:rsidRPr="002E5CCC" w:rsidRDefault="007A307A" w:rsidP="00237E74">
      <w:pPr>
        <w:spacing w:line="480" w:lineRule="auto"/>
        <w:jc w:val="center"/>
      </w:pPr>
    </w:p>
    <w:p w14:paraId="7C9075DF" w14:textId="77777777" w:rsidR="007A307A" w:rsidRPr="002E5CCC" w:rsidRDefault="007A307A" w:rsidP="00237E74">
      <w:pPr>
        <w:spacing w:line="480" w:lineRule="auto"/>
        <w:jc w:val="center"/>
      </w:pPr>
    </w:p>
    <w:p w14:paraId="4D06F9A0" w14:textId="77777777" w:rsidR="007A307A" w:rsidRPr="002E5CCC" w:rsidRDefault="007A307A" w:rsidP="00237E74">
      <w:pPr>
        <w:pStyle w:val="Corpodetexto"/>
        <w:spacing w:after="120" w:line="240" w:lineRule="auto"/>
      </w:pPr>
      <w:r w:rsidRPr="002E5CCC">
        <w:t xml:space="preserve"> </w:t>
      </w:r>
    </w:p>
    <w:p w14:paraId="1FA354A8" w14:textId="77777777" w:rsidR="007A307A" w:rsidRPr="002E5CCC" w:rsidRDefault="007A307A" w:rsidP="00237E74">
      <w:pPr>
        <w:jc w:val="center"/>
      </w:pPr>
    </w:p>
    <w:p w14:paraId="57F3693A" w14:textId="77777777" w:rsidR="007A307A" w:rsidRPr="002E5CCC" w:rsidRDefault="007A307A" w:rsidP="00237E74">
      <w:pPr>
        <w:jc w:val="center"/>
      </w:pPr>
    </w:p>
    <w:p w14:paraId="3018B8C1" w14:textId="77777777" w:rsidR="007A307A" w:rsidRPr="002E5CCC" w:rsidRDefault="007A307A" w:rsidP="00237E74">
      <w:pPr>
        <w:jc w:val="center"/>
      </w:pPr>
    </w:p>
    <w:p w14:paraId="3F74800E" w14:textId="77777777" w:rsidR="007A307A" w:rsidRPr="002E5CCC" w:rsidRDefault="007A307A" w:rsidP="00237E74">
      <w:pPr>
        <w:jc w:val="center"/>
      </w:pPr>
    </w:p>
    <w:p w14:paraId="73617EE9" w14:textId="77777777" w:rsidR="007A307A" w:rsidRPr="002E5CCC" w:rsidRDefault="007A307A" w:rsidP="00237E74">
      <w:pPr>
        <w:jc w:val="center"/>
      </w:pPr>
    </w:p>
    <w:p w14:paraId="7E4EAB13" w14:textId="77777777" w:rsidR="007A307A" w:rsidRPr="002E5CCC" w:rsidRDefault="007A307A" w:rsidP="00237E74">
      <w:pPr>
        <w:rPr>
          <w:b/>
          <w:bCs/>
        </w:rPr>
      </w:pPr>
      <w:r w:rsidRPr="002E5CCC">
        <w:rPr>
          <w:b/>
          <w:bCs/>
        </w:rPr>
        <w:t>REFERÊNCIA BIBLIOGRÁFICA</w:t>
      </w:r>
    </w:p>
    <w:p w14:paraId="2B05F09D" w14:textId="77777777" w:rsidR="007A307A" w:rsidRPr="002E5CCC" w:rsidRDefault="007A307A" w:rsidP="00237E74">
      <w:pPr>
        <w:rPr>
          <w:b/>
          <w:bCs/>
        </w:rPr>
      </w:pPr>
    </w:p>
    <w:p w14:paraId="1DEC827E" w14:textId="6F83E9D7" w:rsidR="007A307A" w:rsidRPr="002E5CCC" w:rsidRDefault="000E650D" w:rsidP="00237E74">
      <w:pPr>
        <w:jc w:val="both"/>
      </w:pPr>
      <w:r w:rsidRPr="006E1368">
        <w:rPr>
          <w:color w:val="000000" w:themeColor="text1"/>
        </w:rPr>
        <w:t>Silva</w:t>
      </w:r>
      <w:r w:rsidR="007A307A" w:rsidRPr="006E1368">
        <w:rPr>
          <w:color w:val="000000" w:themeColor="text1"/>
        </w:rPr>
        <w:t xml:space="preserve">, </w:t>
      </w:r>
      <w:r w:rsidRPr="006E1368">
        <w:rPr>
          <w:color w:val="000000" w:themeColor="text1"/>
        </w:rPr>
        <w:t>Leonardo Aleixo</w:t>
      </w:r>
      <w:r w:rsidR="007A307A" w:rsidRPr="006E1368">
        <w:rPr>
          <w:color w:val="000000" w:themeColor="text1"/>
        </w:rPr>
        <w:t xml:space="preserve">. </w:t>
      </w:r>
      <w:r w:rsidRPr="006E1368">
        <w:rPr>
          <w:b/>
          <w:bCs/>
          <w:color w:val="000000" w:themeColor="text1"/>
        </w:rPr>
        <w:t>Sistema de Identificação humana em câmeras de vigilância</w:t>
      </w:r>
      <w:r w:rsidR="007A307A" w:rsidRPr="006E1368">
        <w:rPr>
          <w:b/>
          <w:bCs/>
          <w:color w:val="000000" w:themeColor="text1"/>
        </w:rPr>
        <w:t xml:space="preserve">. </w:t>
      </w:r>
      <w:r w:rsidR="007A307A" w:rsidRPr="006E1368">
        <w:rPr>
          <w:color w:val="000000" w:themeColor="text1"/>
        </w:rPr>
        <w:t>20</w:t>
      </w:r>
      <w:r w:rsidRPr="006E1368">
        <w:rPr>
          <w:color w:val="000000" w:themeColor="text1"/>
        </w:rPr>
        <w:t>22</w:t>
      </w:r>
      <w:r w:rsidR="007A307A" w:rsidRPr="006E1368">
        <w:rPr>
          <w:color w:val="000000" w:themeColor="text1"/>
        </w:rPr>
        <w:t xml:space="preserve">. </w:t>
      </w:r>
      <w:r w:rsidR="007A307A" w:rsidRPr="002E5CCC">
        <w:rPr>
          <w:color w:val="00B050"/>
        </w:rPr>
        <w:t>999f</w:t>
      </w:r>
      <w:r w:rsidR="007A307A" w:rsidRPr="002E5CCC">
        <w:t>. Trabalho de Graduação - FATEC de São José dos Campos: Professor Jessen Vidal.</w:t>
      </w:r>
    </w:p>
    <w:p w14:paraId="1556CBE1" w14:textId="77777777" w:rsidR="007A307A" w:rsidRPr="002E5CCC" w:rsidRDefault="007A307A" w:rsidP="00237E74"/>
    <w:p w14:paraId="3DD841BE" w14:textId="77777777" w:rsidR="007A307A" w:rsidRPr="002E5CCC" w:rsidRDefault="007A307A" w:rsidP="00237E74"/>
    <w:p w14:paraId="2C5EE90C" w14:textId="77777777" w:rsidR="007A307A" w:rsidRPr="002E5CCC" w:rsidRDefault="007A307A" w:rsidP="00237E74"/>
    <w:p w14:paraId="501F2EBA" w14:textId="77777777" w:rsidR="007A307A" w:rsidRPr="002E5CCC" w:rsidRDefault="007A307A" w:rsidP="00237E74"/>
    <w:p w14:paraId="57506658" w14:textId="77777777" w:rsidR="007A307A" w:rsidRPr="002E5CCC" w:rsidRDefault="007A307A" w:rsidP="00237E74"/>
    <w:p w14:paraId="534B7E8B" w14:textId="77777777" w:rsidR="007A307A" w:rsidRPr="002E5CCC" w:rsidRDefault="007A307A" w:rsidP="00237E74"/>
    <w:p w14:paraId="1242881F" w14:textId="77777777" w:rsidR="007A307A" w:rsidRPr="002E5CCC" w:rsidRDefault="007A307A" w:rsidP="00237E74">
      <w:pPr>
        <w:rPr>
          <w:b/>
          <w:bCs/>
        </w:rPr>
      </w:pPr>
      <w:r w:rsidRPr="002E5CCC">
        <w:rPr>
          <w:b/>
          <w:bCs/>
        </w:rPr>
        <w:t>CESSÃO DE DIREITOS</w:t>
      </w:r>
    </w:p>
    <w:p w14:paraId="1D6CB6C6" w14:textId="77777777" w:rsidR="007A307A" w:rsidRPr="002E5CCC" w:rsidRDefault="007A307A" w:rsidP="00237E74"/>
    <w:p w14:paraId="6EAC9588" w14:textId="7CFBFC6C" w:rsidR="007A307A" w:rsidRPr="002E5CCC" w:rsidRDefault="007A307A" w:rsidP="00237E74">
      <w:pPr>
        <w:rPr>
          <w:color w:val="00B050"/>
        </w:rPr>
      </w:pPr>
      <w:r w:rsidRPr="002E5CCC">
        <w:t xml:space="preserve">NOME(S) DO(S) AUTOR(ES): </w:t>
      </w:r>
      <w:r w:rsidR="000E650D" w:rsidRPr="006E1368">
        <w:rPr>
          <w:color w:val="000000" w:themeColor="text1"/>
        </w:rPr>
        <w:t>Leonardo Aleixo da Silva</w:t>
      </w:r>
      <w:r w:rsidRPr="006E1368">
        <w:rPr>
          <w:color w:val="000000" w:themeColor="text1"/>
        </w:rPr>
        <w:t xml:space="preserve"> </w:t>
      </w:r>
    </w:p>
    <w:p w14:paraId="6DF166CF" w14:textId="3098BCB1" w:rsidR="007A307A" w:rsidRPr="002E5CCC" w:rsidRDefault="007A307A" w:rsidP="00237E74">
      <w:r w:rsidRPr="002E5CCC">
        <w:t xml:space="preserve">TÍTULO DO TRABALHO: </w:t>
      </w:r>
      <w:r w:rsidR="000E650D" w:rsidRPr="006E1368">
        <w:rPr>
          <w:color w:val="000000" w:themeColor="text1"/>
        </w:rPr>
        <w:t>Sistema de Identificação humana em câmeras de vigilância.</w:t>
      </w:r>
      <w:r w:rsidRPr="002E5CCC">
        <w:t xml:space="preserve"> </w:t>
      </w:r>
    </w:p>
    <w:p w14:paraId="6101FC52" w14:textId="223AA8A3" w:rsidR="007A307A" w:rsidRPr="002E5CCC" w:rsidRDefault="007A307A" w:rsidP="00237E74">
      <w:r w:rsidRPr="002E5CCC">
        <w:t>TIPO DO TRABALHO/ANO: Trabalho de Graduação/</w:t>
      </w:r>
      <w:r w:rsidRPr="00FD1525">
        <w:rPr>
          <w:color w:val="000000" w:themeColor="text1"/>
        </w:rPr>
        <w:t>20</w:t>
      </w:r>
      <w:r w:rsidR="000E650D" w:rsidRPr="00FD1525">
        <w:rPr>
          <w:color w:val="000000" w:themeColor="text1"/>
        </w:rPr>
        <w:t>22</w:t>
      </w:r>
      <w:r w:rsidRPr="002E5CCC">
        <w:t>.</w:t>
      </w:r>
    </w:p>
    <w:p w14:paraId="2439D000" w14:textId="77777777" w:rsidR="007A307A" w:rsidRPr="002E5CCC" w:rsidRDefault="007A307A" w:rsidP="00237E74"/>
    <w:p w14:paraId="58ED4D4A" w14:textId="77777777" w:rsidR="007A307A" w:rsidRPr="002E5CCC" w:rsidRDefault="007A307A" w:rsidP="00237E74"/>
    <w:p w14:paraId="22BB000D" w14:textId="77777777" w:rsidR="007A307A" w:rsidRPr="002E5CCC" w:rsidRDefault="007A307A" w:rsidP="00237E74">
      <w:pPr>
        <w:pStyle w:val="Corpodetexto"/>
        <w:spacing w:line="240" w:lineRule="auto"/>
      </w:pPr>
      <w:r w:rsidRPr="002E5CCC">
        <w:t>É concedida à FATEC de São José dos Campos: Professor Jessen Vidal permissão para reproduzir cópias deste Trabalho e para emprestar ou vender cópias somente para propósitos acadêmicos e científicos. O autor reserva outros direitos de publicação e nenhuma parte deste Trabalho pode ser reproduzida sem a autorização do autor.</w:t>
      </w:r>
    </w:p>
    <w:p w14:paraId="7AFDC956" w14:textId="77777777" w:rsidR="007A307A" w:rsidRPr="002E5CCC" w:rsidRDefault="007A307A" w:rsidP="00237E74">
      <w:pPr>
        <w:pStyle w:val="Corpodetexto"/>
        <w:spacing w:line="240" w:lineRule="auto"/>
      </w:pPr>
    </w:p>
    <w:p w14:paraId="7521E78B" w14:textId="77777777" w:rsidR="007A307A" w:rsidRPr="002E5CCC" w:rsidRDefault="007A307A" w:rsidP="00237E74">
      <w:pPr>
        <w:pStyle w:val="Corpodetexto"/>
        <w:spacing w:line="240" w:lineRule="auto"/>
      </w:pPr>
    </w:p>
    <w:p w14:paraId="30BCB0B7" w14:textId="77777777" w:rsidR="007A307A" w:rsidRPr="002E5CCC" w:rsidRDefault="007A307A" w:rsidP="00237E74">
      <w:pPr>
        <w:pStyle w:val="Corpodetexto"/>
        <w:spacing w:line="240" w:lineRule="auto"/>
      </w:pPr>
    </w:p>
    <w:p w14:paraId="05A93344" w14:textId="77777777" w:rsidR="000E650D" w:rsidRPr="002E5CCC" w:rsidRDefault="000E650D" w:rsidP="00237E74">
      <w:pPr>
        <w:pStyle w:val="Corpodetexto"/>
        <w:spacing w:line="240" w:lineRule="auto"/>
      </w:pPr>
    </w:p>
    <w:tbl>
      <w:tblPr>
        <w:tblW w:w="9312" w:type="dxa"/>
        <w:tblLook w:val="01E0" w:firstRow="1" w:lastRow="1" w:firstColumn="1" w:lastColumn="1" w:noHBand="0" w:noVBand="0"/>
      </w:tblPr>
      <w:tblGrid>
        <w:gridCol w:w="4944"/>
        <w:gridCol w:w="4368"/>
      </w:tblGrid>
      <w:tr w:rsidR="006E1368" w:rsidRPr="006E1368" w14:paraId="779452B7" w14:textId="77777777" w:rsidTr="009B76D5">
        <w:tc>
          <w:tcPr>
            <w:tcW w:w="4656" w:type="dxa"/>
            <w:shd w:val="clear" w:color="000000" w:fill="auto"/>
          </w:tcPr>
          <w:p w14:paraId="7ED1936E" w14:textId="77777777" w:rsidR="007A307A" w:rsidRPr="006E1368" w:rsidRDefault="007A307A" w:rsidP="0061512C">
            <w:pPr>
              <w:rPr>
                <w:color w:val="000000" w:themeColor="text1"/>
              </w:rPr>
            </w:pPr>
            <w:r w:rsidRPr="006E1368">
              <w:rPr>
                <w:color w:val="000000" w:themeColor="text1"/>
              </w:rPr>
              <w:t>_____________________________________</w:t>
            </w:r>
          </w:p>
          <w:p w14:paraId="4911E33D" w14:textId="3D752700" w:rsidR="007A307A" w:rsidRPr="006E1368" w:rsidRDefault="000E650D" w:rsidP="0061512C">
            <w:pPr>
              <w:rPr>
                <w:color w:val="000000" w:themeColor="text1"/>
              </w:rPr>
            </w:pPr>
            <w:r w:rsidRPr="006E1368">
              <w:rPr>
                <w:color w:val="000000" w:themeColor="text1"/>
              </w:rPr>
              <w:t>Leonardo Aleixo da Silva</w:t>
            </w:r>
          </w:p>
          <w:p w14:paraId="4E4773CD" w14:textId="64866FD0" w:rsidR="007A307A" w:rsidRPr="006E1368" w:rsidRDefault="000E650D" w:rsidP="0061512C">
            <w:pPr>
              <w:rPr>
                <w:color w:val="000000" w:themeColor="text1"/>
              </w:rPr>
            </w:pPr>
            <w:r w:rsidRPr="006E1368">
              <w:rPr>
                <w:color w:val="000000" w:themeColor="text1"/>
              </w:rPr>
              <w:t>Avenida Pedro Friggi, 3100 – Bloco 12 Apto 34</w:t>
            </w:r>
          </w:p>
          <w:p w14:paraId="263254BE" w14:textId="38E17228" w:rsidR="007A307A" w:rsidRPr="006E1368" w:rsidRDefault="000E650D" w:rsidP="0074560E">
            <w:pPr>
              <w:pStyle w:val="Corpodetexto"/>
              <w:spacing w:line="240" w:lineRule="auto"/>
              <w:rPr>
                <w:color w:val="000000" w:themeColor="text1"/>
              </w:rPr>
            </w:pPr>
            <w:r w:rsidRPr="006E1368">
              <w:rPr>
                <w:color w:val="000000" w:themeColor="text1"/>
              </w:rPr>
              <w:t>12223-430,</w:t>
            </w:r>
            <w:r w:rsidR="007A307A" w:rsidRPr="006E1368">
              <w:rPr>
                <w:color w:val="000000" w:themeColor="text1"/>
              </w:rPr>
              <w:t xml:space="preserve"> </w:t>
            </w:r>
            <w:r w:rsidRPr="006E1368">
              <w:rPr>
                <w:color w:val="000000" w:themeColor="text1"/>
              </w:rPr>
              <w:t>São José dos Campos –</w:t>
            </w:r>
            <w:r w:rsidR="007A307A" w:rsidRPr="006E1368">
              <w:rPr>
                <w:color w:val="000000" w:themeColor="text1"/>
              </w:rPr>
              <w:t xml:space="preserve"> </w:t>
            </w:r>
            <w:r w:rsidRPr="006E1368">
              <w:rPr>
                <w:color w:val="000000" w:themeColor="text1"/>
              </w:rPr>
              <w:t>São Paulo</w:t>
            </w:r>
          </w:p>
        </w:tc>
        <w:tc>
          <w:tcPr>
            <w:tcW w:w="4656" w:type="dxa"/>
            <w:shd w:val="clear" w:color="000000" w:fill="auto"/>
          </w:tcPr>
          <w:p w14:paraId="4F0B1793" w14:textId="3BA19761" w:rsidR="007A307A" w:rsidRPr="006E1368" w:rsidRDefault="007A307A" w:rsidP="003E06EA">
            <w:pPr>
              <w:pStyle w:val="Corpodetexto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2C586492" w14:textId="77777777" w:rsidR="006E1368" w:rsidRDefault="006E1368" w:rsidP="009B76D5">
      <w:pPr>
        <w:jc w:val="center"/>
        <w:rPr>
          <w:b/>
          <w:color w:val="000000" w:themeColor="text1"/>
          <w:sz w:val="28"/>
        </w:rPr>
      </w:pPr>
    </w:p>
    <w:p w14:paraId="67B09561" w14:textId="618F1B05" w:rsidR="007A307A" w:rsidRPr="006E1368" w:rsidRDefault="00EC6BA7" w:rsidP="006E1368">
      <w:pPr>
        <w:jc w:val="center"/>
        <w:rPr>
          <w:b/>
          <w:bCs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LEONARDO ALEIXO DA SILVA</w:t>
      </w:r>
      <w:r w:rsidR="009B76D5" w:rsidRPr="006E1368">
        <w:rPr>
          <w:b/>
          <w:color w:val="000000" w:themeColor="text1"/>
          <w:sz w:val="28"/>
        </w:rPr>
        <w:br/>
      </w:r>
    </w:p>
    <w:p w14:paraId="7C5FA5CB" w14:textId="77777777" w:rsidR="007A307A" w:rsidRPr="002E5CCC" w:rsidRDefault="007A307A" w:rsidP="00B9032D">
      <w:pPr>
        <w:pStyle w:val="Corpodetexto2"/>
        <w:spacing w:before="0" w:line="480" w:lineRule="auto"/>
        <w:jc w:val="center"/>
        <w:rPr>
          <w:sz w:val="32"/>
          <w:szCs w:val="32"/>
        </w:rPr>
      </w:pPr>
    </w:p>
    <w:p w14:paraId="7C684ABD" w14:textId="483E489E" w:rsidR="007A307A" w:rsidRPr="006E1368" w:rsidRDefault="000E650D" w:rsidP="009B76D5">
      <w:pPr>
        <w:jc w:val="center"/>
        <w:rPr>
          <w:b/>
          <w:color w:val="000000" w:themeColor="text1"/>
          <w:sz w:val="32"/>
        </w:rPr>
      </w:pPr>
      <w:r w:rsidRPr="006E1368">
        <w:rPr>
          <w:b/>
          <w:color w:val="000000" w:themeColor="text1"/>
          <w:sz w:val="32"/>
        </w:rPr>
        <w:t>S</w:t>
      </w:r>
      <w:r w:rsidR="00EC6BA7">
        <w:rPr>
          <w:b/>
          <w:color w:val="000000" w:themeColor="text1"/>
          <w:sz w:val="32"/>
        </w:rPr>
        <w:t>ISTEMA DE IDENTIFICAÇÃO HUMANA EM CÂMERAS DE VIGILÂNCIA.</w:t>
      </w:r>
    </w:p>
    <w:p w14:paraId="48082760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  <w:r w:rsidRPr="002E5CCC">
        <w:t xml:space="preserve"> </w:t>
      </w:r>
    </w:p>
    <w:p w14:paraId="7BDB6B4F" w14:textId="77777777" w:rsidR="007A307A" w:rsidRPr="002E5CCC" w:rsidRDefault="007A307A" w:rsidP="00E673DB">
      <w:pPr>
        <w:pStyle w:val="Corpodetexto"/>
        <w:jc w:val="center"/>
        <w:rPr>
          <w:b/>
          <w:bCs/>
        </w:rPr>
      </w:pPr>
    </w:p>
    <w:p w14:paraId="2BB0A2F2" w14:textId="77777777" w:rsidR="007A307A" w:rsidRPr="002E5CCC" w:rsidRDefault="007A307A" w:rsidP="00E673DB">
      <w:pPr>
        <w:pStyle w:val="Corpodetexto"/>
        <w:jc w:val="center"/>
        <w:rPr>
          <w:b/>
          <w:bCs/>
        </w:rPr>
      </w:pPr>
    </w:p>
    <w:p w14:paraId="58A703A6" w14:textId="136CED43" w:rsidR="007A307A" w:rsidRPr="002E5CCC" w:rsidRDefault="007A307A" w:rsidP="00E673DB">
      <w:pPr>
        <w:pStyle w:val="Recuodecorpodetexto3"/>
        <w:spacing w:line="240" w:lineRule="auto"/>
        <w:ind w:left="4820" w:firstLine="0"/>
        <w:jc w:val="both"/>
        <w:rPr>
          <w:strike/>
          <w:color w:val="FF0000"/>
        </w:rPr>
      </w:pPr>
      <w:r w:rsidRPr="002E5CCC">
        <w:lastRenderedPageBreak/>
        <w:t xml:space="preserve">Trabalho de Graduação apresentado à Faculdade de Tecnologia de São José dos Campos, como parte dos requisitos necessários para a obtenção do título de </w:t>
      </w:r>
      <w:r w:rsidR="003E06EA" w:rsidRPr="002E5CCC">
        <w:t>Tecnólogo em</w:t>
      </w:r>
      <w:r w:rsidR="003E06EA">
        <w:t xml:space="preserve"> Banco de Dados</w:t>
      </w:r>
      <w:r w:rsidR="003E06EA">
        <w:rPr>
          <w:color w:val="00B050"/>
        </w:rPr>
        <w:t>.</w:t>
      </w:r>
    </w:p>
    <w:p w14:paraId="1A43D199" w14:textId="77777777" w:rsidR="007A307A" w:rsidRPr="002E5CCC" w:rsidRDefault="007A307A" w:rsidP="00E673DB">
      <w:pPr>
        <w:jc w:val="right"/>
      </w:pPr>
    </w:p>
    <w:p w14:paraId="36CC8957" w14:textId="77777777" w:rsidR="007A307A" w:rsidRPr="002E5CCC" w:rsidRDefault="007A307A" w:rsidP="00B9032D">
      <w:pPr>
        <w:jc w:val="center"/>
      </w:pPr>
    </w:p>
    <w:p w14:paraId="5FBD8F44" w14:textId="77777777" w:rsidR="007A307A" w:rsidRPr="002E5CCC" w:rsidRDefault="007A307A" w:rsidP="00B9032D">
      <w:pPr>
        <w:jc w:val="center"/>
      </w:pPr>
    </w:p>
    <w:p w14:paraId="062E1A8B" w14:textId="77777777" w:rsidR="007A307A" w:rsidRPr="002E5CCC" w:rsidRDefault="007A307A" w:rsidP="00B9032D">
      <w:pPr>
        <w:jc w:val="center"/>
      </w:pPr>
    </w:p>
    <w:p w14:paraId="31BCFD1F" w14:textId="77777777" w:rsidR="007A307A" w:rsidRPr="002E5CCC" w:rsidRDefault="007A307A" w:rsidP="00B9032D">
      <w:pPr>
        <w:jc w:val="center"/>
      </w:pPr>
    </w:p>
    <w:p w14:paraId="3A4751B3" w14:textId="77777777" w:rsidR="007A307A" w:rsidRPr="002E5CCC" w:rsidRDefault="007A307A" w:rsidP="00B9032D">
      <w:pPr>
        <w:jc w:val="center"/>
      </w:pPr>
    </w:p>
    <w:p w14:paraId="5D1605C9" w14:textId="77777777" w:rsidR="007A307A" w:rsidRPr="002E5CCC" w:rsidRDefault="007A307A" w:rsidP="00B9032D">
      <w:pPr>
        <w:jc w:val="center"/>
      </w:pPr>
    </w:p>
    <w:p w14:paraId="30E8CDFB" w14:textId="77777777" w:rsidR="007A307A" w:rsidRPr="002E5CCC" w:rsidRDefault="007A307A" w:rsidP="00B9032D">
      <w:pPr>
        <w:jc w:val="center"/>
      </w:pPr>
    </w:p>
    <w:p w14:paraId="6E32E77A" w14:textId="77777777" w:rsidR="007A307A" w:rsidRPr="002E5CCC" w:rsidRDefault="007A307A" w:rsidP="00513348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2B76B731" w14:textId="77777777" w:rsidR="00B4281C" w:rsidRPr="002E5CCC" w:rsidRDefault="00B4281C" w:rsidP="00B4281C">
      <w:pPr>
        <w:jc w:val="center"/>
        <w:rPr>
          <w:b/>
          <w:bCs/>
          <w:color w:val="00B050"/>
        </w:rPr>
      </w:pPr>
      <w:r w:rsidRPr="002E5CCC">
        <w:rPr>
          <w:b/>
          <w:bCs/>
          <w:color w:val="00B050"/>
        </w:rPr>
        <w:t>Titulação, Nome do Componente da Banca - Sigla da Instituição</w:t>
      </w:r>
    </w:p>
    <w:p w14:paraId="0E26480D" w14:textId="77777777" w:rsidR="007A307A" w:rsidRPr="002E5CCC" w:rsidRDefault="007A307A" w:rsidP="00B9032D">
      <w:pPr>
        <w:jc w:val="center"/>
      </w:pPr>
    </w:p>
    <w:p w14:paraId="6DA6E499" w14:textId="77777777" w:rsidR="007A307A" w:rsidRPr="002E5CCC" w:rsidRDefault="007A307A" w:rsidP="00B9032D">
      <w:pPr>
        <w:jc w:val="center"/>
      </w:pPr>
    </w:p>
    <w:p w14:paraId="369CC588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___________________________________________________________________</w:t>
      </w:r>
    </w:p>
    <w:p w14:paraId="03FD7C92" w14:textId="77777777" w:rsidR="00B4281C" w:rsidRPr="002E5CCC" w:rsidRDefault="00B4281C" w:rsidP="00B4281C">
      <w:pPr>
        <w:jc w:val="center"/>
        <w:rPr>
          <w:b/>
          <w:bCs/>
          <w:color w:val="00B050"/>
        </w:rPr>
      </w:pPr>
      <w:r w:rsidRPr="002E5CCC">
        <w:rPr>
          <w:b/>
          <w:bCs/>
          <w:color w:val="00B050"/>
        </w:rPr>
        <w:t>Titulação, Nome do Componente da Banca - Sigla da Instituição</w:t>
      </w:r>
    </w:p>
    <w:p w14:paraId="7DB4A717" w14:textId="77777777" w:rsidR="007A307A" w:rsidRPr="002E5CCC" w:rsidRDefault="007A307A" w:rsidP="00513348">
      <w:pPr>
        <w:jc w:val="center"/>
      </w:pPr>
    </w:p>
    <w:p w14:paraId="167B208F" w14:textId="77777777" w:rsidR="007A307A" w:rsidRPr="002E5CCC" w:rsidRDefault="007A307A" w:rsidP="00E673DB">
      <w:pPr>
        <w:jc w:val="center"/>
        <w:rPr>
          <w:b/>
          <w:bCs/>
          <w:color w:val="000000"/>
        </w:rPr>
      </w:pPr>
    </w:p>
    <w:p w14:paraId="0C9CC387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78BC7964" w14:textId="2D44C19F" w:rsidR="007A307A" w:rsidRPr="00473799" w:rsidRDefault="00473799" w:rsidP="00513348">
      <w:pPr>
        <w:jc w:val="center"/>
        <w:rPr>
          <w:color w:val="000000" w:themeColor="text1"/>
        </w:rPr>
      </w:pPr>
      <w:r w:rsidRPr="00473799">
        <w:rPr>
          <w:b/>
          <w:bCs/>
          <w:color w:val="000000" w:themeColor="text1"/>
        </w:rPr>
        <w:t>M</w:t>
      </w:r>
      <w:r w:rsidR="00AB26E0">
        <w:rPr>
          <w:b/>
          <w:bCs/>
          <w:color w:val="000000" w:themeColor="text1"/>
        </w:rPr>
        <w:t>e.</w:t>
      </w:r>
      <w:r w:rsidR="00B4281C" w:rsidRPr="00473799">
        <w:rPr>
          <w:b/>
          <w:bCs/>
          <w:color w:val="000000" w:themeColor="text1"/>
        </w:rPr>
        <w:t xml:space="preserve"> </w:t>
      </w:r>
      <w:r w:rsidRPr="00473799">
        <w:rPr>
          <w:b/>
          <w:bCs/>
          <w:color w:val="000000" w:themeColor="text1"/>
        </w:rPr>
        <w:t>Carlos Lombardi Garcia</w:t>
      </w:r>
      <w:r w:rsidR="00B4281C" w:rsidRPr="00473799">
        <w:rPr>
          <w:b/>
          <w:bCs/>
          <w:color w:val="000000" w:themeColor="text1"/>
        </w:rPr>
        <w:t xml:space="preserve"> </w:t>
      </w:r>
    </w:p>
    <w:p w14:paraId="7189F07B" w14:textId="3DD54C8E" w:rsidR="007A307A" w:rsidRDefault="007A307A" w:rsidP="00E673DB">
      <w:pPr>
        <w:jc w:val="center"/>
        <w:rPr>
          <w:b/>
          <w:bCs/>
          <w:color w:val="000000"/>
        </w:rPr>
      </w:pPr>
    </w:p>
    <w:p w14:paraId="3AE6BD93" w14:textId="77777777" w:rsidR="00695366" w:rsidRPr="002E5CCC" w:rsidRDefault="00695366" w:rsidP="00E673DB">
      <w:pPr>
        <w:jc w:val="center"/>
        <w:rPr>
          <w:b/>
          <w:bCs/>
          <w:color w:val="000000"/>
        </w:rPr>
      </w:pPr>
    </w:p>
    <w:p w14:paraId="53DB81F6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52B55B39" w14:textId="54DC96AA" w:rsidR="00B4281C" w:rsidRPr="002E5CCC" w:rsidRDefault="00B4281C" w:rsidP="00B4281C">
      <w:pPr>
        <w:jc w:val="center"/>
        <w:rPr>
          <w:b/>
          <w:bCs/>
          <w:color w:val="00B050"/>
        </w:rPr>
      </w:pPr>
      <w:r w:rsidRPr="00DD771D">
        <w:rPr>
          <w:b/>
          <w:bCs/>
          <w:color w:val="00B050"/>
        </w:rPr>
        <w:t>Nome do Coorientador</w:t>
      </w:r>
      <w:r>
        <w:rPr>
          <w:b/>
          <w:bCs/>
          <w:color w:val="00B050"/>
        </w:rPr>
        <w:t xml:space="preserve"> (se existir)</w:t>
      </w:r>
      <w:r w:rsidRPr="00DD771D">
        <w:rPr>
          <w:b/>
          <w:bCs/>
          <w:color w:val="00B050"/>
        </w:rPr>
        <w:t xml:space="preserve"> -</w:t>
      </w:r>
      <w:r w:rsidRPr="002E5CCC">
        <w:rPr>
          <w:b/>
          <w:bCs/>
          <w:color w:val="00B050"/>
        </w:rPr>
        <w:t xml:space="preserve"> Sigla da Instituição</w:t>
      </w:r>
    </w:p>
    <w:p w14:paraId="04EE54B0" w14:textId="77777777" w:rsidR="00B4281C" w:rsidRPr="002E5CCC" w:rsidRDefault="00B4281C" w:rsidP="00B4281C">
      <w:pPr>
        <w:jc w:val="center"/>
        <w:rPr>
          <w:b/>
          <w:bCs/>
          <w:color w:val="00B050"/>
        </w:rPr>
      </w:pPr>
    </w:p>
    <w:p w14:paraId="05C61A2F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1BE729A9" w14:textId="2D9EEC74" w:rsidR="007A307A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4E1EBC4" w14:textId="77777777" w:rsidR="003E06EA" w:rsidRPr="002E5CCC" w:rsidRDefault="003E06E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0E35EECC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616B6A4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_____/_____/_____</w:t>
      </w:r>
    </w:p>
    <w:p w14:paraId="706983B2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1AEE46DE" w14:textId="3D34D898" w:rsidR="007A307A" w:rsidRPr="00B4281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B050"/>
        </w:rPr>
      </w:pPr>
      <w:r w:rsidRPr="002E5CCC">
        <w:rPr>
          <w:b/>
          <w:bCs/>
          <w:color w:val="000000"/>
        </w:rPr>
        <w:t>DATA DA APROVAÇÃO</w:t>
      </w:r>
      <w:r w:rsidR="00B4281C">
        <w:rPr>
          <w:b/>
          <w:bCs/>
          <w:color w:val="000000"/>
        </w:rPr>
        <w:t xml:space="preserve"> </w:t>
      </w:r>
      <w:r w:rsidR="00B4281C" w:rsidRPr="00B4281C">
        <w:rPr>
          <w:b/>
          <w:bCs/>
          <w:color w:val="00B050"/>
        </w:rPr>
        <w:t>(dia da banca)</w:t>
      </w:r>
    </w:p>
    <w:p w14:paraId="4C06F0F0" w14:textId="4D6EE1BD" w:rsidR="007A307A" w:rsidRDefault="007A307A" w:rsidP="006E1368">
      <w:pPr>
        <w:ind w:left="0"/>
      </w:pPr>
    </w:p>
    <w:p w14:paraId="31D6E681" w14:textId="77777777" w:rsidR="006E1368" w:rsidRPr="002E5CCC" w:rsidRDefault="006E1368" w:rsidP="006E1368">
      <w:pPr>
        <w:ind w:left="0"/>
      </w:pPr>
    </w:p>
    <w:p w14:paraId="372185C5" w14:textId="77777777" w:rsidR="006E1368" w:rsidRDefault="006E1368" w:rsidP="006E1368">
      <w:pPr>
        <w:ind w:left="0"/>
        <w:rPr>
          <w:b/>
          <w:sz w:val="28"/>
        </w:rPr>
      </w:pPr>
    </w:p>
    <w:p w14:paraId="6D6C6F20" w14:textId="55B5B65A" w:rsidR="007A307A" w:rsidRPr="002E5CCC" w:rsidRDefault="009B76D5" w:rsidP="006E1368">
      <w:pPr>
        <w:ind w:left="0"/>
        <w:jc w:val="center"/>
        <w:rPr>
          <w:b/>
          <w:sz w:val="28"/>
        </w:rPr>
      </w:pPr>
      <w:r w:rsidRPr="002E5CCC">
        <w:rPr>
          <w:b/>
          <w:sz w:val="28"/>
        </w:rPr>
        <w:t>AGRADECIMENTOS</w:t>
      </w:r>
    </w:p>
    <w:p w14:paraId="73F02113" w14:textId="77777777" w:rsidR="007A307A" w:rsidRPr="002E5CCC" w:rsidRDefault="007A307A" w:rsidP="00E31DAC">
      <w:pPr>
        <w:jc w:val="center"/>
      </w:pPr>
    </w:p>
    <w:p w14:paraId="5E31B8E2" w14:textId="77777777" w:rsidR="007A307A" w:rsidRPr="002E5CCC" w:rsidRDefault="007A307A" w:rsidP="00CF3BAE"/>
    <w:p w14:paraId="348E8DFE" w14:textId="77777777" w:rsidR="007A307A" w:rsidRPr="002E5CCC" w:rsidRDefault="007A307A" w:rsidP="00CF3BAE"/>
    <w:p w14:paraId="419324E2" w14:textId="62C03C42" w:rsidR="009B76D5" w:rsidRPr="002E5CCC" w:rsidRDefault="00A22C5A" w:rsidP="00A22C5A">
      <w:pPr>
        <w:spacing w:line="360" w:lineRule="auto"/>
        <w:ind w:firstLine="709"/>
        <w:jc w:val="both"/>
      </w:pPr>
      <w:r>
        <w:t>Agradeço ao professor e orientador Carlos Lombardi Garcia pelo apoio no desenvolvimento e instrução da utilização das tecnologias corretas, aos demais professores pelos conhecimentos transmitidos e aos colegas de faculdade e trabalho que incentivaram o desenvolvimento.</w:t>
      </w:r>
    </w:p>
    <w:p w14:paraId="5A5068AF" w14:textId="7E39AF6E" w:rsidR="007A307A" w:rsidRDefault="007A307A" w:rsidP="00CF3BAE">
      <w:pPr>
        <w:rPr>
          <w:b/>
          <w:bCs/>
          <w:sz w:val="28"/>
          <w:szCs w:val="28"/>
        </w:rPr>
      </w:pPr>
    </w:p>
    <w:p w14:paraId="060C0A86" w14:textId="16FC5807" w:rsidR="00AB26E0" w:rsidRDefault="00AB26E0" w:rsidP="00CF3BAE">
      <w:pPr>
        <w:rPr>
          <w:b/>
          <w:bCs/>
          <w:sz w:val="28"/>
          <w:szCs w:val="28"/>
        </w:rPr>
      </w:pPr>
    </w:p>
    <w:p w14:paraId="69C9B17F" w14:textId="79AB54BD" w:rsidR="00AB26E0" w:rsidRDefault="00AB26E0" w:rsidP="00CF3BAE">
      <w:pPr>
        <w:rPr>
          <w:b/>
          <w:bCs/>
          <w:sz w:val="28"/>
          <w:szCs w:val="28"/>
        </w:rPr>
      </w:pPr>
    </w:p>
    <w:p w14:paraId="3CDEBD50" w14:textId="48117A35" w:rsidR="00AB26E0" w:rsidRDefault="00AB26E0" w:rsidP="00CF3BAE">
      <w:pPr>
        <w:rPr>
          <w:b/>
          <w:bCs/>
          <w:sz w:val="28"/>
          <w:szCs w:val="28"/>
        </w:rPr>
      </w:pPr>
    </w:p>
    <w:p w14:paraId="618A1C6B" w14:textId="0A71148F" w:rsidR="00AB26E0" w:rsidRDefault="00AB26E0" w:rsidP="00CF3BAE">
      <w:pPr>
        <w:rPr>
          <w:b/>
          <w:bCs/>
          <w:sz w:val="28"/>
          <w:szCs w:val="28"/>
        </w:rPr>
      </w:pPr>
    </w:p>
    <w:p w14:paraId="2F2E63B4" w14:textId="21B3BB3F" w:rsidR="00AB26E0" w:rsidRDefault="00AB26E0" w:rsidP="00CF3BAE">
      <w:pPr>
        <w:rPr>
          <w:b/>
          <w:bCs/>
          <w:sz w:val="28"/>
          <w:szCs w:val="28"/>
        </w:rPr>
      </w:pPr>
    </w:p>
    <w:p w14:paraId="072324F9" w14:textId="6A4E2A10" w:rsidR="00AB26E0" w:rsidRDefault="00AB26E0" w:rsidP="00CF3BAE">
      <w:pPr>
        <w:rPr>
          <w:b/>
          <w:bCs/>
          <w:sz w:val="28"/>
          <w:szCs w:val="28"/>
        </w:rPr>
      </w:pPr>
    </w:p>
    <w:p w14:paraId="53B09E33" w14:textId="39B1E411" w:rsidR="00AB26E0" w:rsidRDefault="00AB26E0" w:rsidP="00CF3BAE">
      <w:pPr>
        <w:rPr>
          <w:b/>
          <w:bCs/>
          <w:sz w:val="28"/>
          <w:szCs w:val="28"/>
        </w:rPr>
      </w:pPr>
    </w:p>
    <w:p w14:paraId="78873C56" w14:textId="7722991D" w:rsidR="00AB26E0" w:rsidRDefault="00AB26E0" w:rsidP="00CF3BAE">
      <w:pPr>
        <w:rPr>
          <w:b/>
          <w:bCs/>
          <w:sz w:val="28"/>
          <w:szCs w:val="28"/>
        </w:rPr>
      </w:pPr>
    </w:p>
    <w:p w14:paraId="0558E0B4" w14:textId="3DB113E9" w:rsidR="00AB26E0" w:rsidRDefault="00AB26E0" w:rsidP="00CF3BAE">
      <w:pPr>
        <w:rPr>
          <w:b/>
          <w:bCs/>
          <w:sz w:val="28"/>
          <w:szCs w:val="28"/>
        </w:rPr>
      </w:pPr>
    </w:p>
    <w:p w14:paraId="4D55A62A" w14:textId="69D46EE6" w:rsidR="00AB26E0" w:rsidRDefault="00AB26E0" w:rsidP="00CF3BAE">
      <w:pPr>
        <w:rPr>
          <w:b/>
          <w:bCs/>
          <w:sz w:val="28"/>
          <w:szCs w:val="28"/>
        </w:rPr>
      </w:pPr>
    </w:p>
    <w:p w14:paraId="15AF5F00" w14:textId="03DC36A1" w:rsidR="00AB26E0" w:rsidRDefault="00AB26E0" w:rsidP="00CF3BAE">
      <w:pPr>
        <w:rPr>
          <w:b/>
          <w:bCs/>
          <w:sz w:val="28"/>
          <w:szCs w:val="28"/>
        </w:rPr>
      </w:pPr>
    </w:p>
    <w:p w14:paraId="322877BC" w14:textId="55863871" w:rsidR="00AB26E0" w:rsidRDefault="00AB26E0" w:rsidP="00CF3BAE">
      <w:pPr>
        <w:rPr>
          <w:b/>
          <w:bCs/>
          <w:sz w:val="28"/>
          <w:szCs w:val="28"/>
        </w:rPr>
      </w:pPr>
    </w:p>
    <w:p w14:paraId="19303C64" w14:textId="6A898D09" w:rsidR="00AB26E0" w:rsidRDefault="00AB26E0" w:rsidP="00CF3BAE">
      <w:pPr>
        <w:rPr>
          <w:b/>
          <w:bCs/>
          <w:sz w:val="28"/>
          <w:szCs w:val="28"/>
        </w:rPr>
      </w:pPr>
    </w:p>
    <w:p w14:paraId="39F481C3" w14:textId="7422FA77" w:rsidR="00AB26E0" w:rsidRDefault="00AB26E0" w:rsidP="00CF3BAE">
      <w:pPr>
        <w:rPr>
          <w:b/>
          <w:bCs/>
          <w:sz w:val="28"/>
          <w:szCs w:val="28"/>
        </w:rPr>
      </w:pPr>
    </w:p>
    <w:p w14:paraId="7CEFA542" w14:textId="10A3C2E6" w:rsidR="00AB26E0" w:rsidRDefault="00AB26E0" w:rsidP="00CF3BAE">
      <w:pPr>
        <w:rPr>
          <w:b/>
          <w:bCs/>
          <w:sz w:val="28"/>
          <w:szCs w:val="28"/>
        </w:rPr>
      </w:pPr>
    </w:p>
    <w:p w14:paraId="7578B703" w14:textId="3311D68A" w:rsidR="00AB26E0" w:rsidRDefault="00AB26E0" w:rsidP="00CF3BAE">
      <w:pPr>
        <w:rPr>
          <w:b/>
          <w:bCs/>
          <w:sz w:val="28"/>
          <w:szCs w:val="28"/>
        </w:rPr>
      </w:pPr>
    </w:p>
    <w:p w14:paraId="4E604E10" w14:textId="5F9FA529" w:rsidR="00AB26E0" w:rsidRDefault="00AB26E0" w:rsidP="00CF3BAE">
      <w:pPr>
        <w:rPr>
          <w:b/>
          <w:bCs/>
          <w:sz w:val="28"/>
          <w:szCs w:val="28"/>
        </w:rPr>
      </w:pPr>
    </w:p>
    <w:p w14:paraId="0A8FFE93" w14:textId="5125F75D" w:rsidR="00AB26E0" w:rsidRDefault="00AB26E0" w:rsidP="00CF3BAE">
      <w:pPr>
        <w:rPr>
          <w:b/>
          <w:bCs/>
          <w:sz w:val="28"/>
          <w:szCs w:val="28"/>
        </w:rPr>
      </w:pPr>
    </w:p>
    <w:p w14:paraId="388F79D6" w14:textId="7341D26B" w:rsidR="00AB26E0" w:rsidRDefault="00AB26E0" w:rsidP="00CF3BAE">
      <w:pPr>
        <w:rPr>
          <w:b/>
          <w:bCs/>
          <w:sz w:val="28"/>
          <w:szCs w:val="28"/>
        </w:rPr>
      </w:pPr>
    </w:p>
    <w:p w14:paraId="3F323E3E" w14:textId="058AB59B" w:rsidR="00AB26E0" w:rsidRDefault="00AB26E0" w:rsidP="00CF3BAE">
      <w:pPr>
        <w:rPr>
          <w:b/>
          <w:bCs/>
          <w:sz w:val="28"/>
          <w:szCs w:val="28"/>
        </w:rPr>
      </w:pPr>
    </w:p>
    <w:p w14:paraId="3565B00F" w14:textId="1920047F" w:rsidR="00AB26E0" w:rsidRDefault="00AB26E0" w:rsidP="00CF3BAE">
      <w:pPr>
        <w:rPr>
          <w:b/>
          <w:bCs/>
          <w:sz w:val="28"/>
          <w:szCs w:val="28"/>
        </w:rPr>
      </w:pPr>
    </w:p>
    <w:p w14:paraId="7C5935D4" w14:textId="057300FA" w:rsidR="00AB26E0" w:rsidRDefault="00AB26E0" w:rsidP="00CF3BAE">
      <w:pPr>
        <w:rPr>
          <w:b/>
          <w:bCs/>
          <w:sz w:val="28"/>
          <w:szCs w:val="28"/>
        </w:rPr>
      </w:pPr>
    </w:p>
    <w:p w14:paraId="27F92D25" w14:textId="1D45B25F" w:rsidR="00AB26E0" w:rsidRDefault="00AB26E0" w:rsidP="00CF3BAE">
      <w:pPr>
        <w:rPr>
          <w:b/>
          <w:bCs/>
          <w:sz w:val="28"/>
          <w:szCs w:val="28"/>
        </w:rPr>
      </w:pPr>
    </w:p>
    <w:p w14:paraId="15D89665" w14:textId="310E56CA" w:rsidR="00AB26E0" w:rsidRDefault="00AB26E0" w:rsidP="00CF3BAE">
      <w:pPr>
        <w:rPr>
          <w:b/>
          <w:bCs/>
          <w:sz w:val="28"/>
          <w:szCs w:val="28"/>
        </w:rPr>
      </w:pPr>
    </w:p>
    <w:p w14:paraId="0E2462C5" w14:textId="24EDDBD0" w:rsidR="00AB26E0" w:rsidRDefault="00AB26E0" w:rsidP="00CF3BAE">
      <w:pPr>
        <w:rPr>
          <w:b/>
          <w:bCs/>
          <w:sz w:val="28"/>
          <w:szCs w:val="28"/>
        </w:rPr>
      </w:pPr>
    </w:p>
    <w:p w14:paraId="54166F89" w14:textId="7BC1C4B7" w:rsidR="00AB26E0" w:rsidRDefault="00AB26E0" w:rsidP="00CF3BAE">
      <w:pPr>
        <w:rPr>
          <w:b/>
          <w:bCs/>
          <w:sz w:val="28"/>
          <w:szCs w:val="28"/>
        </w:rPr>
      </w:pPr>
    </w:p>
    <w:p w14:paraId="53A49A8A" w14:textId="6CC975EC" w:rsidR="00AB26E0" w:rsidRDefault="00AB26E0" w:rsidP="00CF3BAE">
      <w:pPr>
        <w:rPr>
          <w:b/>
          <w:bCs/>
          <w:sz w:val="28"/>
          <w:szCs w:val="28"/>
        </w:rPr>
      </w:pPr>
    </w:p>
    <w:p w14:paraId="07BDDE1E" w14:textId="19FED049" w:rsidR="00AB26E0" w:rsidRDefault="00AB26E0" w:rsidP="00CF3BAE">
      <w:pPr>
        <w:rPr>
          <w:b/>
          <w:bCs/>
          <w:sz w:val="28"/>
          <w:szCs w:val="28"/>
        </w:rPr>
      </w:pPr>
    </w:p>
    <w:p w14:paraId="5F893A83" w14:textId="2E96A40F" w:rsidR="00AB26E0" w:rsidRDefault="00AB26E0" w:rsidP="00CF3BAE">
      <w:pPr>
        <w:rPr>
          <w:b/>
          <w:bCs/>
          <w:sz w:val="28"/>
          <w:szCs w:val="28"/>
        </w:rPr>
      </w:pPr>
    </w:p>
    <w:p w14:paraId="64209F93" w14:textId="5296B938" w:rsidR="00AB26E0" w:rsidRDefault="00AB26E0" w:rsidP="00CF3BAE">
      <w:pPr>
        <w:rPr>
          <w:b/>
          <w:bCs/>
          <w:sz w:val="28"/>
          <w:szCs w:val="28"/>
        </w:rPr>
      </w:pPr>
    </w:p>
    <w:p w14:paraId="7B4C8BFB" w14:textId="42A318F0" w:rsidR="00AB26E0" w:rsidRDefault="00AB26E0" w:rsidP="00CF3BAE">
      <w:pPr>
        <w:rPr>
          <w:b/>
          <w:bCs/>
          <w:sz w:val="28"/>
          <w:szCs w:val="28"/>
        </w:rPr>
      </w:pPr>
    </w:p>
    <w:p w14:paraId="060099AA" w14:textId="6013C681" w:rsidR="00AB26E0" w:rsidRDefault="00AB26E0" w:rsidP="00CF3BAE">
      <w:pPr>
        <w:rPr>
          <w:b/>
          <w:bCs/>
          <w:sz w:val="28"/>
          <w:szCs w:val="28"/>
        </w:rPr>
      </w:pPr>
    </w:p>
    <w:p w14:paraId="71B32218" w14:textId="77777777" w:rsidR="00AB26E0" w:rsidRPr="002E5CCC" w:rsidRDefault="00AB26E0" w:rsidP="00CF3BAE">
      <w:pPr>
        <w:rPr>
          <w:b/>
          <w:bCs/>
          <w:sz w:val="28"/>
          <w:szCs w:val="28"/>
        </w:rPr>
      </w:pPr>
    </w:p>
    <w:p w14:paraId="18F02671" w14:textId="77777777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t>RESUMO</w:t>
      </w:r>
    </w:p>
    <w:p w14:paraId="4FFF885A" w14:textId="77777777" w:rsidR="007A307A" w:rsidRPr="002E5CCC" w:rsidRDefault="007A307A" w:rsidP="00E31DAC">
      <w:pPr>
        <w:jc w:val="center"/>
      </w:pPr>
    </w:p>
    <w:p w14:paraId="191ED398" w14:textId="77777777" w:rsidR="007A307A" w:rsidRPr="002E5CCC" w:rsidRDefault="007A307A" w:rsidP="00E31DAC">
      <w:pPr>
        <w:widowControl w:val="0"/>
        <w:spacing w:line="360" w:lineRule="auto"/>
        <w:ind w:firstLine="709"/>
        <w:jc w:val="both"/>
      </w:pPr>
    </w:p>
    <w:p w14:paraId="4EA81B1A" w14:textId="77777777" w:rsidR="007A307A" w:rsidRPr="002E5CCC" w:rsidRDefault="007A307A" w:rsidP="009B76D5">
      <w:pPr>
        <w:widowControl w:val="0"/>
        <w:spacing w:line="360" w:lineRule="auto"/>
        <w:jc w:val="both"/>
      </w:pPr>
      <w:r w:rsidRPr="002E5CCC">
        <w:t xml:space="preserve">Apresentação concisa dos pontos relevantes do documento deve ser exposta no resumo. No presente caso o resumo será informativo, assim deverá ressaltar o objetivo, a metodologia, os resultados e as conclusões do documento. A ordem desses itens depende do tratamento </w:t>
      </w:r>
      <w:r w:rsidRPr="00DD771D">
        <w:t xml:space="preserve">que cada item recebe no documento original. O resumo deve ser composto por uma </w:t>
      </w:r>
      <w:r w:rsidR="00773C8A" w:rsidRPr="00DD771D">
        <w:t>sequência</w:t>
      </w:r>
      <w:r w:rsidRPr="00DD771D">
        <w:t xml:space="preserve"> de frases concisas</w:t>
      </w:r>
      <w:r w:rsidRPr="002E5CCC">
        <w:t xml:space="preserve">, afirmativas e não em enumeração de tópicos. Deve ser escrita em parágrafo único e espaçamento de 1,5 linhas. A primeira frase deve ser significativa, </w:t>
      </w:r>
      <w:r w:rsidRPr="002E5CCC">
        <w:lastRenderedPageBreak/>
        <w:t xml:space="preserve">explicando o tema principal do documento. Deve-se usar o verbo na voz ativa e na terceira pessoa do singular. Quanto a sua extensão, o resumo deve possuir de 150 a 500 palavras. </w:t>
      </w:r>
    </w:p>
    <w:p w14:paraId="222486B8" w14:textId="77777777" w:rsidR="007A307A" w:rsidRPr="002E5CCC" w:rsidRDefault="007A307A" w:rsidP="00B82713">
      <w:pPr>
        <w:spacing w:line="360" w:lineRule="auto"/>
        <w:ind w:firstLine="709"/>
        <w:jc w:val="both"/>
        <w:rPr>
          <w:lang w:eastAsia="en-US"/>
        </w:rPr>
      </w:pPr>
    </w:p>
    <w:p w14:paraId="6E510540" w14:textId="77777777" w:rsidR="007A307A" w:rsidRPr="002E5CCC" w:rsidRDefault="007A307A" w:rsidP="00B82713">
      <w:pPr>
        <w:pStyle w:val="Corpodetexto"/>
        <w:spacing w:line="360" w:lineRule="auto"/>
      </w:pPr>
      <w:r w:rsidRPr="002E5CCC">
        <w:rPr>
          <w:b/>
          <w:bCs/>
        </w:rPr>
        <w:t>Palavras-Chave</w:t>
      </w:r>
      <w:r w:rsidRPr="002E5CCC">
        <w:t>: Com um mínimo de 3 e no máximo 6 palavras, separadas entre si por ponto e vírgula “;” e finalizadas por ponto. As palavras-chave são</w:t>
      </w:r>
      <w:r w:rsidRPr="002E5CCC">
        <w:rPr>
          <w:b/>
          <w:bCs/>
        </w:rPr>
        <w:t xml:space="preserve"> </w:t>
      </w:r>
      <w:r w:rsidRPr="002E5CCC">
        <w:t>palavras representativas do conteúdo do documento.</w:t>
      </w:r>
    </w:p>
    <w:p w14:paraId="3543623C" w14:textId="77777777" w:rsidR="007A307A" w:rsidRPr="002E5CCC" w:rsidRDefault="007A307A" w:rsidP="009B76D5">
      <w:pPr>
        <w:pStyle w:val="Corpodetexto"/>
        <w:pageBreakBefore/>
        <w:spacing w:line="360" w:lineRule="auto"/>
        <w:jc w:val="center"/>
        <w:rPr>
          <w:b/>
          <w:bCs/>
          <w:caps/>
          <w:sz w:val="28"/>
          <w:szCs w:val="28"/>
        </w:rPr>
      </w:pPr>
      <w:r w:rsidRPr="002E5CCC">
        <w:rPr>
          <w:b/>
          <w:bCs/>
          <w:caps/>
          <w:sz w:val="28"/>
          <w:szCs w:val="28"/>
        </w:rPr>
        <w:lastRenderedPageBreak/>
        <w:t>ABSTRACT</w:t>
      </w:r>
    </w:p>
    <w:p w14:paraId="751C668B" w14:textId="77777777" w:rsidR="007A307A" w:rsidRPr="002E5CCC" w:rsidRDefault="007A307A" w:rsidP="00E31DAC">
      <w:pPr>
        <w:pStyle w:val="Corpodetexto"/>
        <w:spacing w:line="240" w:lineRule="auto"/>
        <w:jc w:val="center"/>
      </w:pPr>
    </w:p>
    <w:p w14:paraId="5D96DF07" w14:textId="77777777" w:rsidR="007A307A" w:rsidRPr="002E5CCC" w:rsidRDefault="007A307A" w:rsidP="00E31DAC">
      <w:pPr>
        <w:pStyle w:val="Corpodetexto"/>
        <w:spacing w:line="240" w:lineRule="auto"/>
        <w:jc w:val="center"/>
        <w:rPr>
          <w:b/>
          <w:bCs/>
          <w:caps/>
          <w:sz w:val="28"/>
          <w:szCs w:val="28"/>
        </w:rPr>
      </w:pPr>
    </w:p>
    <w:p w14:paraId="7FF6E52F" w14:textId="77777777" w:rsidR="007A307A" w:rsidRPr="002E5CCC" w:rsidRDefault="007A307A" w:rsidP="009B76D5">
      <w:pPr>
        <w:pStyle w:val="CorpodeTexto0"/>
        <w:rPr>
          <w:rFonts w:ascii="Times New Roman" w:hAnsi="Times New Roman" w:cs="Times New Roman"/>
          <w:color w:val="888888"/>
        </w:rPr>
      </w:pPr>
      <w:r w:rsidRPr="002E5CCC">
        <w:rPr>
          <w:rFonts w:ascii="Times New Roman" w:hAnsi="Times New Roman" w:cs="Times New Roman"/>
          <w:sz w:val="24"/>
          <w:szCs w:val="24"/>
        </w:rPr>
        <w:t xml:space="preserve">O abstract é o resumo da obra em língua estrangeira, que basicamente segue o mesmo conceito e as mesmas regras que o texto em português. Recomenda-se que para o texto do abstract o autor traduza a versão do resumo em português e faça, se necessário, os ajustes referentes à conversão dos idiomas. É importante observar que o título e texto </w:t>
      </w:r>
      <w:r w:rsidRPr="002E5CCC">
        <w:rPr>
          <w:rFonts w:ascii="Times New Roman" w:hAnsi="Times New Roman" w:cs="Times New Roman"/>
          <w:sz w:val="24"/>
          <w:szCs w:val="24"/>
          <w:u w:val="single"/>
        </w:rPr>
        <w:t>NÃO DEVEM</w:t>
      </w:r>
      <w:r w:rsidRPr="002E5CCC">
        <w:rPr>
          <w:rFonts w:ascii="Times New Roman" w:hAnsi="Times New Roman" w:cs="Times New Roman"/>
          <w:sz w:val="24"/>
          <w:szCs w:val="24"/>
        </w:rPr>
        <w:t xml:space="preserve"> estar em itálico.</w:t>
      </w:r>
    </w:p>
    <w:p w14:paraId="3DC32D84" w14:textId="77777777" w:rsidR="007A307A" w:rsidRPr="002E5CCC" w:rsidRDefault="007A307A" w:rsidP="00EA5020">
      <w:pPr>
        <w:spacing w:line="480" w:lineRule="auto"/>
        <w:ind w:firstLine="708"/>
        <w:jc w:val="both"/>
        <w:rPr>
          <w:lang w:eastAsia="en-US"/>
        </w:rPr>
      </w:pPr>
    </w:p>
    <w:p w14:paraId="03B5FB19" w14:textId="77777777" w:rsidR="007A307A" w:rsidRPr="002E5CCC" w:rsidRDefault="007A307A" w:rsidP="00EA5020">
      <w:pPr>
        <w:pStyle w:val="Corpodetexto"/>
      </w:pPr>
      <w:r w:rsidRPr="002E5CCC">
        <w:rPr>
          <w:b/>
          <w:bCs/>
        </w:rPr>
        <w:t>Keywords</w:t>
      </w:r>
      <w:r w:rsidRPr="002E5CCC">
        <w:t>: Recomenda-se que o autor traduza para o inglês as Palavras-Chave em português e faça, se necessário, os ajustes referentes à conversão dos idiomas.</w:t>
      </w:r>
    </w:p>
    <w:p w14:paraId="776E8EE6" w14:textId="77777777" w:rsidR="007A307A" w:rsidRPr="002E5CCC" w:rsidRDefault="007A307A" w:rsidP="00EA5020">
      <w:pPr>
        <w:spacing w:line="360" w:lineRule="auto"/>
        <w:ind w:firstLine="709"/>
        <w:jc w:val="both"/>
      </w:pPr>
    </w:p>
    <w:p w14:paraId="676CFCD2" w14:textId="77777777" w:rsidR="007A307A" w:rsidRPr="002E5CCC" w:rsidRDefault="007A307A" w:rsidP="00EA5020">
      <w:pPr>
        <w:spacing w:line="360" w:lineRule="auto"/>
        <w:ind w:firstLine="709"/>
        <w:jc w:val="both"/>
        <w:rPr>
          <w:lang w:eastAsia="en-US"/>
        </w:rPr>
      </w:pPr>
    </w:p>
    <w:p w14:paraId="5B2BFA73" w14:textId="77777777" w:rsidR="007A307A" w:rsidRPr="002E5CCC" w:rsidRDefault="007A307A" w:rsidP="00EA5020">
      <w:pPr>
        <w:pStyle w:val="Corpodetexto"/>
        <w:spacing w:line="360" w:lineRule="auto"/>
      </w:pPr>
    </w:p>
    <w:p w14:paraId="4133F8C6" w14:textId="77777777" w:rsidR="007A307A" w:rsidRPr="002E5CCC" w:rsidRDefault="007A307A" w:rsidP="005C2AA1">
      <w:pPr>
        <w:rPr>
          <w:b/>
          <w:bCs/>
        </w:rPr>
      </w:pPr>
    </w:p>
    <w:p w14:paraId="01DBAC75" w14:textId="77777777" w:rsidR="007A307A" w:rsidRPr="002E5CCC" w:rsidRDefault="007A307A" w:rsidP="005C2AA1">
      <w:pPr>
        <w:rPr>
          <w:b/>
          <w:bCs/>
        </w:rPr>
      </w:pPr>
    </w:p>
    <w:p w14:paraId="6373C6E3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6BA1F01F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3E85B732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AD1BC3A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B2EC65A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C7C36E5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452E4FB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B27395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ACF955F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8A2446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42672DE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72116D83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1A323A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A9B178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7AE284C9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F0CFEB1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093A6E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B764376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306B60C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382BC55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97FD7C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885D167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0BF034F" w14:textId="77777777" w:rsidR="009B76D5" w:rsidRPr="002E5CCC" w:rsidRDefault="009B76D5" w:rsidP="009B76D5"/>
    <w:p w14:paraId="0AEEAB98" w14:textId="77777777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LISTA DE FIGURAS</w:t>
      </w:r>
    </w:p>
    <w:p w14:paraId="01399B0C" w14:textId="77777777" w:rsidR="007A307A" w:rsidRPr="002E5CCC" w:rsidRDefault="007A307A" w:rsidP="00E31DAC">
      <w:pPr>
        <w:jc w:val="center"/>
      </w:pPr>
    </w:p>
    <w:p w14:paraId="0F3C952A" w14:textId="611C10E1" w:rsidR="008A7163" w:rsidRDefault="008A716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\h \z \c "Figura" </w:instrText>
      </w:r>
      <w:r>
        <w:rPr>
          <w:b/>
          <w:bCs/>
          <w:sz w:val="28"/>
          <w:szCs w:val="28"/>
        </w:rPr>
        <w:fldChar w:fldCharType="separate"/>
      </w:r>
      <w:hyperlink w:anchor="_Toc99478877" w:history="1">
        <w:r w:rsidRPr="00DB36C9">
          <w:rPr>
            <w:rStyle w:val="Hyperlink"/>
            <w:rFonts w:eastAsia="Arial Unicode MS"/>
            <w:noProof/>
          </w:rPr>
          <w:t>Figura 1 – Rede Neural Convolucional DeepLearningBook, 2021).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_Toc99478877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332608" w14:textId="3733FA6E" w:rsidR="008A7163" w:rsidRDefault="00A32D0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9478878" w:history="1">
        <w:r w:rsidR="008A7163" w:rsidRPr="00DB36C9">
          <w:rPr>
            <w:rStyle w:val="Hyperlink"/>
            <w:rFonts w:eastAsia="Arial Unicode MS"/>
            <w:noProof/>
          </w:rPr>
          <w:t>Figura 2 - Fluxograma de processo de análise</w:t>
        </w:r>
        <w:r w:rsidR="008A7163">
          <w:rPr>
            <w:noProof/>
            <w:webHidden/>
          </w:rPr>
          <w:tab/>
        </w:r>
        <w:r w:rsidR="008A7163">
          <w:rPr>
            <w:noProof/>
            <w:webHidden/>
          </w:rPr>
          <w:fldChar w:fldCharType="begin"/>
        </w:r>
        <w:r w:rsidR="008A7163">
          <w:rPr>
            <w:noProof/>
            <w:webHidden/>
          </w:rPr>
          <w:instrText xml:space="preserve"> PAGEREF _Toc99478878 \h </w:instrText>
        </w:r>
        <w:r w:rsidR="008A7163">
          <w:rPr>
            <w:noProof/>
            <w:webHidden/>
          </w:rPr>
        </w:r>
        <w:r w:rsidR="008A7163">
          <w:rPr>
            <w:noProof/>
            <w:webHidden/>
          </w:rPr>
          <w:fldChar w:fldCharType="separate"/>
        </w:r>
        <w:r w:rsidR="008A7163">
          <w:rPr>
            <w:noProof/>
            <w:webHidden/>
          </w:rPr>
          <w:t>15</w:t>
        </w:r>
        <w:r w:rsidR="008A7163">
          <w:rPr>
            <w:noProof/>
            <w:webHidden/>
          </w:rPr>
          <w:fldChar w:fldCharType="end"/>
        </w:r>
      </w:hyperlink>
    </w:p>
    <w:p w14:paraId="1F46B61C" w14:textId="3AB778EB" w:rsidR="008A7163" w:rsidRDefault="00A32D0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9478879" w:history="1">
        <w:r w:rsidR="008A7163" w:rsidRPr="00DB36C9">
          <w:rPr>
            <w:rStyle w:val="Hyperlink"/>
            <w:rFonts w:eastAsia="Arial Unicode MS"/>
            <w:noProof/>
          </w:rPr>
          <w:t>Figura 3 – Processo de análise em Python com OpenCV2</w:t>
        </w:r>
        <w:r w:rsidR="008A7163">
          <w:rPr>
            <w:noProof/>
            <w:webHidden/>
          </w:rPr>
          <w:tab/>
        </w:r>
        <w:r w:rsidR="008A7163">
          <w:rPr>
            <w:noProof/>
            <w:webHidden/>
          </w:rPr>
          <w:fldChar w:fldCharType="begin"/>
        </w:r>
        <w:r w:rsidR="008A7163">
          <w:rPr>
            <w:noProof/>
            <w:webHidden/>
          </w:rPr>
          <w:instrText xml:space="preserve"> PAGEREF _Toc99478879 \h </w:instrText>
        </w:r>
        <w:r w:rsidR="008A7163">
          <w:rPr>
            <w:noProof/>
            <w:webHidden/>
          </w:rPr>
        </w:r>
        <w:r w:rsidR="008A7163">
          <w:rPr>
            <w:noProof/>
            <w:webHidden/>
          </w:rPr>
          <w:fldChar w:fldCharType="separate"/>
        </w:r>
        <w:r w:rsidR="008A7163">
          <w:rPr>
            <w:noProof/>
            <w:webHidden/>
          </w:rPr>
          <w:t>16</w:t>
        </w:r>
        <w:r w:rsidR="008A7163">
          <w:rPr>
            <w:noProof/>
            <w:webHidden/>
          </w:rPr>
          <w:fldChar w:fldCharType="end"/>
        </w:r>
      </w:hyperlink>
    </w:p>
    <w:p w14:paraId="76C5024C" w14:textId="4C2CA72F" w:rsidR="008A7163" w:rsidRDefault="00A32D0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9478880" w:history="1">
        <w:r w:rsidR="008A7163" w:rsidRPr="00DB36C9">
          <w:rPr>
            <w:rStyle w:val="Hyperlink"/>
            <w:rFonts w:eastAsia="Arial Unicode MS"/>
            <w:noProof/>
          </w:rPr>
          <w:t>Figura 4 - Resultado obtido após processamento de imagem</w:t>
        </w:r>
        <w:r w:rsidR="008A7163">
          <w:rPr>
            <w:noProof/>
            <w:webHidden/>
          </w:rPr>
          <w:tab/>
        </w:r>
        <w:r w:rsidR="008A7163">
          <w:rPr>
            <w:noProof/>
            <w:webHidden/>
          </w:rPr>
          <w:fldChar w:fldCharType="begin"/>
        </w:r>
        <w:r w:rsidR="008A7163">
          <w:rPr>
            <w:noProof/>
            <w:webHidden/>
          </w:rPr>
          <w:instrText xml:space="preserve"> PAGEREF _Toc99478880 \h </w:instrText>
        </w:r>
        <w:r w:rsidR="008A7163">
          <w:rPr>
            <w:noProof/>
            <w:webHidden/>
          </w:rPr>
        </w:r>
        <w:r w:rsidR="008A7163">
          <w:rPr>
            <w:noProof/>
            <w:webHidden/>
          </w:rPr>
          <w:fldChar w:fldCharType="separate"/>
        </w:r>
        <w:r w:rsidR="008A7163">
          <w:rPr>
            <w:noProof/>
            <w:webHidden/>
          </w:rPr>
          <w:t>17</w:t>
        </w:r>
        <w:r w:rsidR="008A7163">
          <w:rPr>
            <w:noProof/>
            <w:webHidden/>
          </w:rPr>
          <w:fldChar w:fldCharType="end"/>
        </w:r>
      </w:hyperlink>
    </w:p>
    <w:p w14:paraId="394815AA" w14:textId="7EF60B4D" w:rsidR="007A307A" w:rsidRPr="002E5CCC" w:rsidRDefault="008A7163" w:rsidP="003A1E43">
      <w:pPr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14:paraId="1D73FB3B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517E439D" w14:textId="77777777" w:rsidR="00AB26E0" w:rsidRPr="000D49BD" w:rsidRDefault="00AB26E0" w:rsidP="000D49BD">
      <w:pPr>
        <w:ind w:left="0"/>
      </w:pPr>
    </w:p>
    <w:p w14:paraId="07D4F89F" w14:textId="77777777" w:rsidR="007A307A" w:rsidRPr="002E5CCC" w:rsidRDefault="009A0222" w:rsidP="009A0222">
      <w:pPr>
        <w:jc w:val="center"/>
        <w:rPr>
          <w:b/>
          <w:bCs/>
          <w:strike/>
          <w:color w:val="FF0000"/>
          <w:sz w:val="28"/>
        </w:rPr>
      </w:pPr>
      <w:r w:rsidRPr="002E5CCC">
        <w:rPr>
          <w:b/>
          <w:sz w:val="28"/>
        </w:rPr>
        <w:t>LISTA DE ABREVIATURAS E SIGLAS</w:t>
      </w:r>
    </w:p>
    <w:p w14:paraId="10529ABF" w14:textId="77777777" w:rsidR="007A307A" w:rsidRPr="002E5CCC" w:rsidRDefault="007A307A" w:rsidP="00377156">
      <w:pPr>
        <w:jc w:val="center"/>
      </w:pPr>
    </w:p>
    <w:p w14:paraId="4C074097" w14:textId="77777777" w:rsidR="007A307A" w:rsidRPr="002E5CCC" w:rsidRDefault="007A307A" w:rsidP="00377156"/>
    <w:p w14:paraId="4D45CB54" w14:textId="77777777" w:rsidR="007A307A" w:rsidRPr="002E5CCC" w:rsidRDefault="007A307A" w:rsidP="00ED3B7C">
      <w:pPr>
        <w:jc w:val="center"/>
      </w:pPr>
    </w:p>
    <w:p w14:paraId="13CFF83C" w14:textId="77777777" w:rsidR="00034D04" w:rsidRDefault="00417A9E" w:rsidP="00034D04">
      <w:pPr>
        <w:spacing w:line="360" w:lineRule="auto"/>
      </w:pPr>
      <w:r w:rsidRPr="008A7163">
        <w:t>CNN</w:t>
      </w:r>
      <w:r w:rsidR="003A1E43" w:rsidRPr="008A7163">
        <w:tab/>
      </w:r>
      <w:r w:rsidRPr="008A7163">
        <w:t xml:space="preserve">Convolutional Neural Network </w:t>
      </w:r>
    </w:p>
    <w:p w14:paraId="253E4717" w14:textId="3DA23B76" w:rsidR="00034D04" w:rsidRPr="00034D04" w:rsidRDefault="008A7163" w:rsidP="00034D04">
      <w:pPr>
        <w:spacing w:line="360" w:lineRule="auto"/>
        <w:rPr>
          <w:lang w:val="en-US"/>
        </w:rPr>
      </w:pPr>
      <w:r w:rsidRPr="00034D04">
        <w:rPr>
          <w:lang w:val="en-US"/>
        </w:rPr>
        <w:t>CPU</w:t>
      </w:r>
      <w:r w:rsidRPr="00034D04">
        <w:rPr>
          <w:lang w:val="en-US"/>
        </w:rPr>
        <w:tab/>
        <w:t>Central Process</w:t>
      </w:r>
      <w:r w:rsidR="00473799" w:rsidRPr="00034D04">
        <w:rPr>
          <w:lang w:val="en-US"/>
        </w:rPr>
        <w:t>ing</w:t>
      </w:r>
      <w:r w:rsidRPr="00034D04">
        <w:rPr>
          <w:lang w:val="en-US"/>
        </w:rPr>
        <w:t xml:space="preserve"> Unit</w:t>
      </w:r>
    </w:p>
    <w:p w14:paraId="716551B7" w14:textId="1D492335" w:rsidR="00034D04" w:rsidRPr="00034D04" w:rsidRDefault="00034D04" w:rsidP="00034D04">
      <w:pPr>
        <w:rPr>
          <w:lang w:val="en-US"/>
        </w:rPr>
      </w:pPr>
      <w:r w:rsidRPr="00034D04">
        <w:rPr>
          <w:lang w:val="en-US"/>
        </w:rPr>
        <w:t>IP</w:t>
      </w:r>
      <w:r w:rsidRPr="00034D04">
        <w:rPr>
          <w:lang w:val="en-US"/>
        </w:rPr>
        <w:tab/>
      </w:r>
      <w:r>
        <w:rPr>
          <w:lang w:val="en-US"/>
        </w:rPr>
        <w:t xml:space="preserve">       </w:t>
      </w:r>
      <w:r>
        <w:rPr>
          <w:lang w:val="en-US"/>
        </w:rPr>
        <w:tab/>
        <w:t>Internet Protocol</w:t>
      </w:r>
    </w:p>
    <w:p w14:paraId="5FD45F9F" w14:textId="77777777" w:rsidR="00034D04" w:rsidRPr="00034D04" w:rsidRDefault="00034D04" w:rsidP="00034D04">
      <w:pPr>
        <w:rPr>
          <w:lang w:val="en-US"/>
        </w:rPr>
      </w:pPr>
    </w:p>
    <w:p w14:paraId="6F43E101" w14:textId="4FFF25F1" w:rsidR="00034D04" w:rsidRPr="00034D04" w:rsidRDefault="00034D04" w:rsidP="00ED3B7C">
      <w:pPr>
        <w:rPr>
          <w:lang w:val="en-US"/>
        </w:rPr>
      </w:pPr>
      <w:r w:rsidRPr="00034D04">
        <w:rPr>
          <w:lang w:val="en-US"/>
        </w:rPr>
        <w:tab/>
      </w:r>
    </w:p>
    <w:p w14:paraId="05D55F66" w14:textId="1DC434DC" w:rsidR="007A307A" w:rsidRPr="00034D04" w:rsidRDefault="007A307A" w:rsidP="00417A9E">
      <w:pPr>
        <w:ind w:left="0"/>
        <w:rPr>
          <w:b/>
          <w:bCs/>
          <w:sz w:val="28"/>
          <w:szCs w:val="28"/>
          <w:lang w:val="en-US"/>
        </w:rPr>
      </w:pPr>
    </w:p>
    <w:p w14:paraId="0B2C9253" w14:textId="61B9DA36" w:rsidR="008A7163" w:rsidRPr="00034D04" w:rsidRDefault="00034D04" w:rsidP="00417A9E">
      <w:pPr>
        <w:ind w:left="0"/>
        <w:rPr>
          <w:b/>
          <w:bCs/>
          <w:sz w:val="28"/>
          <w:szCs w:val="28"/>
          <w:lang w:val="en-US"/>
        </w:rPr>
      </w:pPr>
      <w:r w:rsidRPr="00034D04">
        <w:rPr>
          <w:b/>
          <w:bCs/>
          <w:sz w:val="28"/>
          <w:szCs w:val="28"/>
          <w:lang w:val="en-US"/>
        </w:rPr>
        <w:tab/>
      </w:r>
    </w:p>
    <w:p w14:paraId="4CF60BFE" w14:textId="1636ECF0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542C689C" w14:textId="46B61611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52796B82" w14:textId="171E3232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7C786514" w14:textId="31CAA3F5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4600B2DD" w14:textId="23DA9F5B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15201C16" w14:textId="0BE22A0C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7E73CEB8" w14:textId="3BCE6A2C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78CBE13D" w14:textId="408CD766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76302FCE" w14:textId="31A6E42D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6A8C7361" w14:textId="293332B2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2C2CA411" w14:textId="479EEC01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36D0B54F" w14:textId="7FC87475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4828A7C3" w14:textId="5AB8B609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7B2C5B12" w14:textId="6FAEBFA4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1DFAEB65" w14:textId="3E253C10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357DF865" w14:textId="3CAF1894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244EB019" w14:textId="79C669BF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4BD3CD35" w14:textId="177437CF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608DB399" w14:textId="372FE5A6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4389EED1" w14:textId="1D9B95C7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601CDC99" w14:textId="77777777" w:rsidR="00EC6BA7" w:rsidRPr="00034D04" w:rsidRDefault="00EC6BA7" w:rsidP="00417A9E">
      <w:pPr>
        <w:ind w:left="0"/>
        <w:rPr>
          <w:b/>
          <w:bCs/>
          <w:sz w:val="28"/>
          <w:szCs w:val="28"/>
          <w:lang w:val="en-US"/>
        </w:rPr>
      </w:pPr>
    </w:p>
    <w:p w14:paraId="63D6793F" w14:textId="77777777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31A891CC" w14:textId="77777777" w:rsidR="007A307A" w:rsidRPr="00034D04" w:rsidRDefault="007A307A" w:rsidP="00FD16C9">
      <w:pPr>
        <w:rPr>
          <w:b/>
          <w:bCs/>
          <w:sz w:val="28"/>
          <w:szCs w:val="28"/>
          <w:lang w:val="en-US"/>
        </w:rPr>
      </w:pPr>
    </w:p>
    <w:p w14:paraId="2AEE017F" w14:textId="77777777" w:rsidR="009A0222" w:rsidRPr="00034D04" w:rsidRDefault="009A0222" w:rsidP="00FD16C9">
      <w:pPr>
        <w:rPr>
          <w:b/>
          <w:bCs/>
          <w:sz w:val="28"/>
          <w:szCs w:val="28"/>
          <w:lang w:val="en-US"/>
        </w:rPr>
      </w:pPr>
    </w:p>
    <w:p w14:paraId="07BC3C6F" w14:textId="77777777" w:rsidR="007A307A" w:rsidRPr="002E5CCC" w:rsidRDefault="009A0222" w:rsidP="009A0222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SUMÁRIO</w:t>
      </w:r>
    </w:p>
    <w:p w14:paraId="5B6712E3" w14:textId="77777777" w:rsidR="007A307A" w:rsidRPr="002E5CCC" w:rsidRDefault="007A307A" w:rsidP="00FD16C9">
      <w:pPr>
        <w:jc w:val="center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399552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AC0E70" w14:textId="06F567A7" w:rsidR="00FC784E" w:rsidRDefault="00FC784E">
          <w:pPr>
            <w:pStyle w:val="CabealhodoSumrio"/>
          </w:pPr>
        </w:p>
        <w:p w14:paraId="7AB1A710" w14:textId="7BFD28AD" w:rsidR="008A7163" w:rsidRDefault="00FC784E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78710" w:history="1">
            <w:r w:rsidR="008A7163" w:rsidRPr="00E479D7">
              <w:rPr>
                <w:rStyle w:val="Hyperlink"/>
                <w:noProof/>
              </w:rPr>
              <w:t>1. INTRODUÇÃO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_Toc99478710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9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0C6307A7" w14:textId="59FE0B11" w:rsidR="008A7163" w:rsidRDefault="00A32D03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478711" w:history="1">
            <w:r w:rsidR="008A7163" w:rsidRPr="00E479D7">
              <w:rPr>
                <w:rStyle w:val="Hyperlink"/>
                <w:noProof/>
              </w:rPr>
              <w:t>1.1. Objeti</w:t>
            </w:r>
            <w:r w:rsidR="008A7163" w:rsidRPr="00E479D7">
              <w:rPr>
                <w:rStyle w:val="Hyperlink"/>
                <w:noProof/>
              </w:rPr>
              <w:t>v</w:t>
            </w:r>
            <w:r w:rsidR="008A7163" w:rsidRPr="00E479D7">
              <w:rPr>
                <w:rStyle w:val="Hyperlink"/>
                <w:noProof/>
              </w:rPr>
              <w:t>os do Trabalho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_Toc99478711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9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4E294871" w14:textId="6A28DB55" w:rsidR="008A7163" w:rsidRDefault="00A32D03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478712" w:history="1">
            <w:r w:rsidR="008A7163" w:rsidRPr="00E479D7">
              <w:rPr>
                <w:rStyle w:val="Hyperlink"/>
                <w:noProof/>
              </w:rPr>
              <w:t>1.2. Conteúdo do Trabalho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_Toc99478712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9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20CCE86D" w14:textId="4A4DB9F4" w:rsidR="008A7163" w:rsidRDefault="00A32D03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99478713" w:history="1">
            <w:r w:rsidR="008A7163" w:rsidRPr="00E479D7">
              <w:rPr>
                <w:rStyle w:val="Hyperlink"/>
                <w:noProof/>
              </w:rPr>
              <w:t>2. FUNDAMENTAÇÃO TÉCNICA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_Toc99478713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10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6FFD5B1C" w14:textId="50B2406C" w:rsidR="008A7163" w:rsidRDefault="00A32D03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478714" w:history="1">
            <w:r w:rsidR="008A7163" w:rsidRPr="00E479D7">
              <w:rPr>
                <w:rStyle w:val="Hyperlink"/>
                <w:noProof/>
              </w:rPr>
              <w:t>2.1. Inteligência artificial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_Toc99478714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10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659D463E" w14:textId="150C16A9" w:rsidR="008A7163" w:rsidRDefault="00A32D03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478715" w:history="1">
            <w:r w:rsidR="008A7163" w:rsidRPr="00E479D7">
              <w:rPr>
                <w:rStyle w:val="Hyperlink"/>
                <w:noProof/>
              </w:rPr>
              <w:t>2.2. Rede neural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_Toc99478715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10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5D9CA924" w14:textId="238FBD10" w:rsidR="008A7163" w:rsidRDefault="00A32D03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99478716" w:history="1">
            <w:r w:rsidR="008A7163" w:rsidRPr="00E479D7">
              <w:rPr>
                <w:rStyle w:val="Hyperlink"/>
                <w:noProof/>
              </w:rPr>
              <w:t>2.14 CNN – Convolutional Neural Network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_Toc99478716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13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5E11A424" w14:textId="0676C012" w:rsidR="008A7163" w:rsidRDefault="00A32D03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99478717" w:history="1">
            <w:r w:rsidR="008A7163" w:rsidRPr="00E479D7">
              <w:rPr>
                <w:rStyle w:val="Hyperlink"/>
                <w:noProof/>
              </w:rPr>
              <w:t>3. DESENVOLVIMENTO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_Toc99478717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14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65D2DFA7" w14:textId="7F399240" w:rsidR="008A7163" w:rsidRDefault="00A32D03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478718" w:history="1">
            <w:r w:rsidR="008A7163" w:rsidRPr="00E479D7">
              <w:rPr>
                <w:rStyle w:val="Hyperlink"/>
                <w:noProof/>
              </w:rPr>
              <w:t>Neste capítulo será abordado o desenvolvimento do projeto. A primeira seção abordará a arquitetura, assim como os requisitos do projeto. A segunda seção será voltada às tecnologias e ferramentas utilizadas para tornar o projeto possível.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_Toc99478718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14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65DAFD0E" w14:textId="7EB88E36" w:rsidR="008A7163" w:rsidRDefault="00A32D03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478719" w:history="1">
            <w:r w:rsidR="008A7163" w:rsidRPr="00E479D7">
              <w:rPr>
                <w:rStyle w:val="Hyperlink"/>
                <w:noProof/>
              </w:rPr>
              <w:t>3.1. Requisitos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_Toc99478719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14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1D2AF7CD" w14:textId="5D47ECEB" w:rsidR="008A7163" w:rsidRDefault="00A32D03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478720" w:history="1">
            <w:r w:rsidR="008A7163" w:rsidRPr="00E479D7">
              <w:rPr>
                <w:rStyle w:val="Hyperlink"/>
                <w:noProof/>
              </w:rPr>
              <w:t>3.2. Requisitos Funcionais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_Toc99478720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14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147134AA" w14:textId="75A1344E" w:rsidR="008A7163" w:rsidRDefault="00A32D03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99478721" w:history="1">
            <w:r w:rsidR="008A7163" w:rsidRPr="00E479D7">
              <w:rPr>
                <w:rStyle w:val="Hyperlink"/>
                <w:noProof/>
              </w:rPr>
              <w:t>4. RESULTADOS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_Toc99478721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18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55FE1248" w14:textId="494E068C" w:rsidR="008A7163" w:rsidRDefault="00A32D03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478722" w:history="1">
            <w:r w:rsidR="008A7163" w:rsidRPr="00E479D7">
              <w:rPr>
                <w:rStyle w:val="Hyperlink"/>
                <w:noProof/>
              </w:rPr>
              <w:t>4.1.</w:t>
            </w:r>
            <w:r w:rsidR="008A71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A7163" w:rsidRPr="00E479D7">
              <w:rPr>
                <w:rStyle w:val="Hyperlink"/>
                <w:noProof/>
              </w:rPr>
              <w:t>Resultados Técnicos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_Toc99478722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18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0F103AA9" w14:textId="590A87D5" w:rsidR="008A7163" w:rsidRDefault="00A32D03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478723" w:history="1">
            <w:r w:rsidR="008A7163" w:rsidRPr="00E479D7">
              <w:rPr>
                <w:rStyle w:val="Hyperlink"/>
                <w:noProof/>
              </w:rPr>
              <w:t>4.2. Aprendizagens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_Toc99478723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18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7CA72B73" w14:textId="4031C573" w:rsidR="008A7163" w:rsidRDefault="00A32D03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99478724" w:history="1">
            <w:r w:rsidR="008A7163" w:rsidRPr="00E479D7">
              <w:rPr>
                <w:rStyle w:val="Hyperlink"/>
                <w:noProof/>
              </w:rPr>
              <w:t>5. CONSIDERAÇÕES FINAIS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_Toc99478724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19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343AD49D" w14:textId="00903C09" w:rsidR="008A7163" w:rsidRDefault="00A32D03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478725" w:history="1">
            <w:r w:rsidR="008A7163" w:rsidRPr="00E479D7">
              <w:rPr>
                <w:rStyle w:val="Hyperlink"/>
                <w:noProof/>
              </w:rPr>
              <w:t>5.1. Contribuições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_Toc99478725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19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4FFB4BFF" w14:textId="186DFE38" w:rsidR="008A7163" w:rsidRDefault="00A32D03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478726" w:history="1">
            <w:r w:rsidR="008A7163" w:rsidRPr="00E479D7">
              <w:rPr>
                <w:rStyle w:val="Hyperlink"/>
                <w:noProof/>
              </w:rPr>
              <w:t>5.2. Trabalho Futuros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_Toc99478726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19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769F61FB" w14:textId="22387996" w:rsidR="008A7163" w:rsidRDefault="00A32D03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99478727" w:history="1">
            <w:r w:rsidR="008A7163" w:rsidRPr="00E479D7">
              <w:rPr>
                <w:rStyle w:val="Hyperlink"/>
                <w:noProof/>
              </w:rPr>
              <w:t>6. REFERÊNCIAS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_Toc99478727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20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61B2A6EB" w14:textId="5B7ECD0C" w:rsidR="00FC784E" w:rsidRDefault="00FC784E">
          <w:r>
            <w:rPr>
              <w:b/>
              <w:bCs/>
            </w:rPr>
            <w:fldChar w:fldCharType="end"/>
          </w:r>
        </w:p>
      </w:sdtContent>
    </w:sdt>
    <w:p w14:paraId="51B50B28" w14:textId="4699D5CE" w:rsidR="007A307A" w:rsidRPr="002E5CCC" w:rsidRDefault="007A307A" w:rsidP="00FD16C9">
      <w:pPr>
        <w:pStyle w:val="Ttulo1"/>
        <w:keepNext w:val="0"/>
        <w:spacing w:before="0" w:after="0" w:line="360" w:lineRule="auto"/>
        <w:ind w:firstLine="709"/>
        <w:jc w:val="both"/>
        <w:rPr>
          <w:b w:val="0"/>
          <w:bCs w:val="0"/>
          <w:caps w:val="0"/>
        </w:rPr>
      </w:pPr>
    </w:p>
    <w:p w14:paraId="2979CD68" w14:textId="77777777" w:rsidR="007A307A" w:rsidRPr="002E5CCC" w:rsidRDefault="007A307A" w:rsidP="00FD16C9">
      <w:pPr>
        <w:pStyle w:val="Ttulo1"/>
        <w:keepNext w:val="0"/>
        <w:spacing w:before="0" w:after="0" w:line="360" w:lineRule="auto"/>
        <w:ind w:left="284"/>
        <w:rPr>
          <w:sz w:val="28"/>
          <w:szCs w:val="28"/>
        </w:rPr>
      </w:pPr>
    </w:p>
    <w:p w14:paraId="40C9DA62" w14:textId="77777777" w:rsidR="007A307A" w:rsidRPr="002E5CCC" w:rsidRDefault="007A307A" w:rsidP="00FD16C9"/>
    <w:p w14:paraId="1ACBC602" w14:textId="77777777" w:rsidR="007A307A" w:rsidRPr="002E5CCC" w:rsidRDefault="007A307A" w:rsidP="005207D2">
      <w:pPr>
        <w:pStyle w:val="Ttulo1"/>
        <w:keepNext w:val="0"/>
        <w:pageBreakBefore/>
        <w:numPr>
          <w:ilvl w:val="0"/>
          <w:numId w:val="6"/>
        </w:numPr>
        <w:spacing w:before="0" w:line="360" w:lineRule="auto"/>
        <w:ind w:left="284" w:hanging="284"/>
        <w:rPr>
          <w:sz w:val="28"/>
          <w:szCs w:val="28"/>
        </w:rPr>
        <w:sectPr w:rsidR="007A307A" w:rsidRPr="002E5CCC" w:rsidSect="002E5CCC"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677FD7E" w14:textId="77777777" w:rsidR="007A307A" w:rsidRPr="002E5CCC" w:rsidRDefault="009A0222" w:rsidP="00097D72">
      <w:pPr>
        <w:pStyle w:val="Ttulo1"/>
        <w:keepNext w:val="0"/>
        <w:pageBreakBefore/>
        <w:spacing w:before="0" w:after="0" w:line="360" w:lineRule="auto"/>
        <w:rPr>
          <w:sz w:val="28"/>
          <w:szCs w:val="28"/>
        </w:rPr>
      </w:pPr>
      <w:bookmarkStart w:id="2" w:name="_Toc483916783"/>
      <w:bookmarkStart w:id="3" w:name="_Toc483916828"/>
      <w:bookmarkStart w:id="4" w:name="_Toc26991656"/>
      <w:bookmarkStart w:id="5" w:name="_Toc98873370"/>
      <w:bookmarkStart w:id="6" w:name="_Toc99478710"/>
      <w:r w:rsidRPr="002E5CCC">
        <w:rPr>
          <w:caps w:val="0"/>
          <w:sz w:val="28"/>
          <w:szCs w:val="28"/>
        </w:rPr>
        <w:lastRenderedPageBreak/>
        <w:t>1. INTRODUÇÃO</w:t>
      </w:r>
      <w:bookmarkEnd w:id="0"/>
      <w:bookmarkEnd w:id="2"/>
      <w:bookmarkEnd w:id="3"/>
      <w:bookmarkEnd w:id="4"/>
      <w:bookmarkEnd w:id="5"/>
      <w:bookmarkEnd w:id="6"/>
    </w:p>
    <w:p w14:paraId="068254FA" w14:textId="094EF9BB" w:rsidR="00B703B1" w:rsidRDefault="00B703B1" w:rsidP="00097D72">
      <w:pPr>
        <w:autoSpaceDE w:val="0"/>
        <w:autoSpaceDN w:val="0"/>
        <w:adjustRightInd w:val="0"/>
        <w:spacing w:line="360" w:lineRule="auto"/>
        <w:ind w:firstLine="709"/>
        <w:jc w:val="both"/>
      </w:pPr>
      <w:commentRangeStart w:id="7"/>
      <w:r>
        <w:t xml:space="preserve">Muitas pessoas estão familiarizadas com o reconhecimento facial por usar a tecnologia de face ID para desbloqueio do celular. Essa tecnologia não é apenas um banco de dados contendo uma quantidade enorme de dados para validar o rosto e sim uma matemática capaz de calcular através dos traços do rosto suas </w:t>
      </w:r>
      <w:r w:rsidR="00A25D4F">
        <w:t>características</w:t>
      </w:r>
      <w:r>
        <w:t xml:space="preserve"> e distinguir </w:t>
      </w:r>
      <w:r w:rsidR="00A25D4F">
        <w:t>se as informações são favoráveis ou não.</w:t>
      </w:r>
    </w:p>
    <w:p w14:paraId="41C0526D" w14:textId="2D1E695E" w:rsidR="007A307A" w:rsidRDefault="00A25D4F" w:rsidP="00C219BB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Essa tecnologia com um processamento de dados avançado possui outras funç</w:t>
      </w:r>
      <w:r w:rsidR="00C219BB">
        <w:t>ões</w:t>
      </w:r>
      <w:r>
        <w:t xml:space="preserve"> como identificação de pessoas em câmera de segurança</w:t>
      </w:r>
      <w:r w:rsidR="00C219BB">
        <w:t xml:space="preserve"> e com base </w:t>
      </w:r>
      <w:r w:rsidR="00473799">
        <w:t>no resultado</w:t>
      </w:r>
      <w:r w:rsidR="00C219BB">
        <w:t xml:space="preserve"> foi definido um projeto para instalação</w:t>
      </w:r>
      <w:r w:rsidR="00473799">
        <w:t xml:space="preserve"> </w:t>
      </w:r>
      <w:r w:rsidR="00C219BB">
        <w:t xml:space="preserve">das funções de identificação dentro de escolas </w:t>
      </w:r>
      <w:r w:rsidR="00473799">
        <w:t>públicas</w:t>
      </w:r>
      <w:r w:rsidR="00C219BB">
        <w:t xml:space="preserve"> creches entre outros locais públicos.</w:t>
      </w:r>
      <w:commentRangeEnd w:id="7"/>
      <w:r w:rsidR="00AB26E0">
        <w:rPr>
          <w:rStyle w:val="Refdecomentrio"/>
        </w:rPr>
        <w:commentReference w:id="7"/>
      </w:r>
    </w:p>
    <w:p w14:paraId="0A26FC10" w14:textId="77777777" w:rsidR="007A307A" w:rsidRDefault="007A307A" w:rsidP="00172F5E">
      <w:pPr>
        <w:autoSpaceDE w:val="0"/>
        <w:autoSpaceDN w:val="0"/>
        <w:adjustRightInd w:val="0"/>
        <w:spacing w:line="360" w:lineRule="auto"/>
        <w:jc w:val="both"/>
      </w:pPr>
    </w:p>
    <w:p w14:paraId="14A0AAD6" w14:textId="0E47AC35" w:rsidR="007A307A" w:rsidRPr="002E5CCC" w:rsidRDefault="007A307A" w:rsidP="00CB0360">
      <w:pPr>
        <w:pStyle w:val="Ttulo2"/>
        <w:spacing w:line="360" w:lineRule="auto"/>
      </w:pPr>
      <w:bookmarkStart w:id="8" w:name="_Toc118654378"/>
      <w:bookmarkStart w:id="9" w:name="_Toc483916784"/>
      <w:bookmarkStart w:id="10" w:name="_Toc483916829"/>
      <w:bookmarkStart w:id="11" w:name="_Toc26991657"/>
      <w:bookmarkStart w:id="12" w:name="_Toc98873371"/>
      <w:bookmarkStart w:id="13" w:name="_Toc99478711"/>
      <w:bookmarkStart w:id="14" w:name="_Toc118654379"/>
      <w:r w:rsidRPr="002E5CCC">
        <w:t>1.</w:t>
      </w:r>
      <w:r w:rsidR="0008609D">
        <w:t>1</w:t>
      </w:r>
      <w:r w:rsidRPr="002E5CCC">
        <w:t>. Objetivo</w:t>
      </w:r>
      <w:bookmarkEnd w:id="8"/>
      <w:bookmarkEnd w:id="9"/>
      <w:bookmarkEnd w:id="10"/>
      <w:r w:rsidR="00B4281C">
        <w:t>s</w:t>
      </w:r>
      <w:r w:rsidR="00172F5E">
        <w:t xml:space="preserve"> do Trabalho</w:t>
      </w:r>
      <w:bookmarkEnd w:id="11"/>
      <w:bookmarkEnd w:id="12"/>
      <w:bookmarkEnd w:id="13"/>
      <w:r w:rsidR="003E06EA">
        <w:t xml:space="preserve"> </w:t>
      </w:r>
    </w:p>
    <w:p w14:paraId="0BC46F1B" w14:textId="52C8D54D" w:rsidR="00DC08EB" w:rsidDel="00EC6BA7" w:rsidRDefault="00C83D47" w:rsidP="000D49BD">
      <w:pPr>
        <w:pStyle w:val="Corpodetexto"/>
        <w:spacing w:line="360" w:lineRule="auto"/>
        <w:ind w:left="289" w:firstLine="709"/>
        <w:rPr>
          <w:del w:id="15" w:author="Fatec" w:date="2022-04-25T21:52:00Z"/>
        </w:rPr>
      </w:pPr>
      <w:bookmarkStart w:id="16" w:name="_Toc118654380"/>
      <w:bookmarkEnd w:id="14"/>
      <w:commentRangeStart w:id="17"/>
      <w:r>
        <w:t xml:space="preserve">O objetivo geral deste trabalho é desenvolver </w:t>
      </w:r>
      <w:r w:rsidR="00DC08EB">
        <w:t>dois</w:t>
      </w:r>
      <w:r>
        <w:t xml:space="preserve"> sistema</w:t>
      </w:r>
      <w:r w:rsidR="00DC08EB">
        <w:t>s; O primeiro sendo capaz de configurar os ambientes de transferência de imagens e relatórios de capturas; O segundo seria capaz de identificar seres humanos em intervalos de tempo configurados no primeiro sistema.</w:t>
      </w:r>
      <w:commentRangeEnd w:id="17"/>
      <w:r w:rsidR="00090BD4">
        <w:rPr>
          <w:rStyle w:val="Refdecomentrio"/>
        </w:rPr>
        <w:commentReference w:id="17"/>
      </w:r>
    </w:p>
    <w:p w14:paraId="09E7247F" w14:textId="6F08558E" w:rsidR="00C83D47" w:rsidRDefault="00C83D47" w:rsidP="001E66C1">
      <w:pPr>
        <w:pStyle w:val="Corpodetexto"/>
        <w:spacing w:line="360" w:lineRule="auto"/>
        <w:ind w:left="709"/>
      </w:pPr>
      <w:del w:id="18" w:author="Fatec" w:date="2022-04-25T21:52:00Z">
        <w:r w:rsidDel="00EC6BA7">
          <w:delText>.</w:delText>
        </w:r>
      </w:del>
    </w:p>
    <w:p w14:paraId="036FCCC5" w14:textId="77777777" w:rsidR="00C83D47" w:rsidRDefault="00C83D47" w:rsidP="000D49BD">
      <w:pPr>
        <w:pStyle w:val="Corpodetexto"/>
        <w:spacing w:line="360" w:lineRule="auto"/>
        <w:ind w:left="289" w:firstLine="709"/>
      </w:pPr>
      <w:r>
        <w:t>Para a consecução deste objetivo foram estabelecidos os objetivos específicos:</w:t>
      </w:r>
    </w:p>
    <w:p w14:paraId="730F509E" w14:textId="77777777" w:rsidR="00C83D47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Identificação das melhores tecnologias de detecção humana no mercado.</w:t>
      </w:r>
    </w:p>
    <w:p w14:paraId="2D94C04D" w14:textId="3E41D1CA" w:rsidR="00C83D47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Criação de um gerenciamento de servidor FTP.</w:t>
      </w:r>
    </w:p>
    <w:p w14:paraId="3EA20A09" w14:textId="7E1A1AFB" w:rsidR="00C83D47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Criação de alerta por detecção humana.</w:t>
      </w:r>
    </w:p>
    <w:p w14:paraId="56486627" w14:textId="4A89FEE7" w:rsidR="00CB0360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Criação de um dashboard para detecção.</w:t>
      </w:r>
    </w:p>
    <w:p w14:paraId="3283D7E9" w14:textId="77777777" w:rsidR="006E5B77" w:rsidRPr="002E5CCC" w:rsidRDefault="006E5B77" w:rsidP="00CB0360">
      <w:pPr>
        <w:pStyle w:val="Corpodetexto"/>
        <w:spacing w:line="360" w:lineRule="auto"/>
        <w:ind w:left="709"/>
      </w:pPr>
    </w:p>
    <w:p w14:paraId="53D13D1D" w14:textId="005B3D85" w:rsidR="007A307A" w:rsidRPr="00FC784E" w:rsidRDefault="007A307A" w:rsidP="00097D72">
      <w:pPr>
        <w:pStyle w:val="Ttulo2"/>
        <w:spacing w:before="0" w:after="0" w:line="360" w:lineRule="auto"/>
        <w:jc w:val="both"/>
      </w:pPr>
      <w:bookmarkStart w:id="19" w:name="_Toc118654384"/>
      <w:bookmarkStart w:id="20" w:name="_Toc483916786"/>
      <w:bookmarkStart w:id="21" w:name="_Toc483916831"/>
      <w:bookmarkStart w:id="22" w:name="_Toc26991658"/>
      <w:bookmarkStart w:id="23" w:name="_Toc98873372"/>
      <w:bookmarkStart w:id="24" w:name="_Toc99478712"/>
      <w:bookmarkEnd w:id="16"/>
      <w:r w:rsidRPr="00FC784E">
        <w:t>1.</w:t>
      </w:r>
      <w:r w:rsidR="0008609D" w:rsidRPr="00FC784E">
        <w:t>2</w:t>
      </w:r>
      <w:r w:rsidRPr="00FC784E">
        <w:t>. Conteúdo do Trabalho</w:t>
      </w:r>
      <w:bookmarkEnd w:id="19"/>
      <w:bookmarkEnd w:id="20"/>
      <w:bookmarkEnd w:id="21"/>
      <w:bookmarkEnd w:id="22"/>
      <w:bookmarkEnd w:id="23"/>
      <w:bookmarkEnd w:id="24"/>
    </w:p>
    <w:p w14:paraId="1D226DE2" w14:textId="49FB715B" w:rsidR="007A307A" w:rsidRDefault="007A307A" w:rsidP="00097D72">
      <w:pPr>
        <w:pStyle w:val="Corpodetexto"/>
        <w:spacing w:line="360" w:lineRule="auto"/>
        <w:ind w:firstLine="709"/>
      </w:pPr>
      <w:r w:rsidRPr="00FC784E">
        <w:t>O presente trabalho está estruturado em seis Capítulos, cujo conteúdo é sucintamente apresentado a seguir:</w:t>
      </w:r>
    </w:p>
    <w:p w14:paraId="4E38882C" w14:textId="6BDC0C58" w:rsidR="00473799" w:rsidRPr="00FC784E" w:rsidRDefault="00473799" w:rsidP="00097D72">
      <w:pPr>
        <w:pStyle w:val="Corpodetexto"/>
        <w:spacing w:line="360" w:lineRule="auto"/>
        <w:ind w:firstLine="709"/>
      </w:pPr>
      <w:r w:rsidRPr="004607FC">
        <w:rPr>
          <w:b/>
          <w:bCs/>
        </w:rPr>
        <w:t>Capítulo 1</w:t>
      </w:r>
      <w:r>
        <w:t xml:space="preserve"> Apresenta informações de introdução ao trabalho.</w:t>
      </w:r>
    </w:p>
    <w:p w14:paraId="4CDE439A" w14:textId="2AA0663C" w:rsidR="007A307A" w:rsidRPr="00FC784E" w:rsidRDefault="007A307A" w:rsidP="00097D72">
      <w:pPr>
        <w:pStyle w:val="Corpodetexto"/>
        <w:spacing w:line="360" w:lineRule="auto"/>
        <w:ind w:firstLine="709"/>
      </w:pPr>
      <w:r w:rsidRPr="00FC784E">
        <w:rPr>
          <w:b/>
          <w:bCs/>
        </w:rPr>
        <w:t>Capítulo 2</w:t>
      </w:r>
      <w:r w:rsidRPr="00FC784E">
        <w:t xml:space="preserve"> </w:t>
      </w:r>
      <w:r w:rsidR="008201C3">
        <w:t>Apresenta</w:t>
      </w:r>
      <w:r w:rsidRPr="00FC784E">
        <w:t xml:space="preserve"> a </w:t>
      </w:r>
      <w:r w:rsidR="00F214A5" w:rsidRPr="00FC784E">
        <w:t>fundamentação das tecnologia</w:t>
      </w:r>
      <w:r w:rsidR="00FC784E" w:rsidRPr="00FC784E">
        <w:t>s</w:t>
      </w:r>
      <w:r w:rsidR="00FC784E">
        <w:t>.</w:t>
      </w:r>
    </w:p>
    <w:p w14:paraId="05D4563F" w14:textId="2B67F078" w:rsidR="007A307A" w:rsidRPr="00FC784E" w:rsidRDefault="00F214A5" w:rsidP="00097D72">
      <w:pPr>
        <w:pStyle w:val="Corpodetexto"/>
        <w:spacing w:line="360" w:lineRule="auto"/>
        <w:ind w:firstLine="709"/>
      </w:pPr>
      <w:r w:rsidRPr="00FC784E">
        <w:rPr>
          <w:b/>
          <w:bCs/>
        </w:rPr>
        <w:t>Capítulo 3</w:t>
      </w:r>
      <w:r w:rsidRPr="00FC784E">
        <w:t xml:space="preserve"> </w:t>
      </w:r>
      <w:r w:rsidR="008201C3">
        <w:t>A</w:t>
      </w:r>
      <w:r w:rsidRPr="00FC784E">
        <w:t>presenta o desenvolvimento da solução</w:t>
      </w:r>
      <w:r w:rsidR="00FC784E">
        <w:t>.</w:t>
      </w:r>
    </w:p>
    <w:p w14:paraId="3DFD668F" w14:textId="586E97F2" w:rsidR="007A307A" w:rsidRPr="00FC784E" w:rsidRDefault="00F214A5" w:rsidP="00097D72">
      <w:pPr>
        <w:pStyle w:val="Corpodetexto"/>
        <w:spacing w:line="360" w:lineRule="auto"/>
        <w:ind w:firstLine="709"/>
      </w:pPr>
      <w:r w:rsidRPr="00FC784E">
        <w:rPr>
          <w:b/>
          <w:bCs/>
        </w:rPr>
        <w:t>Capítulo 4</w:t>
      </w:r>
      <w:r w:rsidRPr="00FC784E">
        <w:t xml:space="preserve"> </w:t>
      </w:r>
      <w:r w:rsidR="008201C3">
        <w:t xml:space="preserve">Apresenta os </w:t>
      </w:r>
      <w:r w:rsidRPr="00FC784E">
        <w:t>resultados</w:t>
      </w:r>
      <w:r w:rsidR="008201C3">
        <w:t xml:space="preserve"> obtidos </w:t>
      </w:r>
      <w:r w:rsidR="00601B5E">
        <w:t>e aprendizagens</w:t>
      </w:r>
      <w:r w:rsidR="00FC784E" w:rsidRPr="00FC784E">
        <w:t>.</w:t>
      </w:r>
    </w:p>
    <w:p w14:paraId="3D545437" w14:textId="0622B8D2" w:rsidR="007A307A" w:rsidRDefault="007A307A" w:rsidP="00097D72">
      <w:pPr>
        <w:pStyle w:val="Corpodetexto"/>
        <w:spacing w:line="360" w:lineRule="auto"/>
        <w:ind w:firstLine="709"/>
      </w:pPr>
      <w:r w:rsidRPr="00FC784E">
        <w:rPr>
          <w:b/>
          <w:bCs/>
        </w:rPr>
        <w:t xml:space="preserve">Capítulo </w:t>
      </w:r>
      <w:r w:rsidR="00972C0B" w:rsidRPr="00FC784E">
        <w:rPr>
          <w:b/>
          <w:bCs/>
        </w:rPr>
        <w:t>5</w:t>
      </w:r>
      <w:r w:rsidRPr="00FC784E">
        <w:t xml:space="preserve"> </w:t>
      </w:r>
      <w:r w:rsidR="00601B5E">
        <w:t>A</w:t>
      </w:r>
      <w:r w:rsidRPr="00FC784E">
        <w:t xml:space="preserve">presenta as </w:t>
      </w:r>
      <w:r w:rsidR="00F214A5" w:rsidRPr="00FC784E">
        <w:t xml:space="preserve">considerações finais </w:t>
      </w:r>
      <w:r w:rsidRPr="00FC784E">
        <w:t>deste trabalho a partir da análise dos resultados obtidos</w:t>
      </w:r>
      <w:r w:rsidR="00FC784E">
        <w:t>.</w:t>
      </w:r>
    </w:p>
    <w:p w14:paraId="3830E526" w14:textId="56EEFEC7" w:rsidR="00172F5E" w:rsidRDefault="00473799" w:rsidP="00097D72">
      <w:pPr>
        <w:pStyle w:val="Corpodetexto"/>
        <w:spacing w:line="360" w:lineRule="auto"/>
        <w:ind w:firstLine="709"/>
      </w:pPr>
      <w:r>
        <w:rPr>
          <w:b/>
          <w:bCs/>
        </w:rPr>
        <w:t xml:space="preserve">Capítulo 6 </w:t>
      </w:r>
      <w:r w:rsidRPr="00473799">
        <w:t>Apresenta as referências utilizadas para desenvolvimento.</w:t>
      </w:r>
    </w:p>
    <w:p w14:paraId="03C1D20D" w14:textId="384385AC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25" w:name="_Toc483916789"/>
      <w:bookmarkStart w:id="26" w:name="_Toc483916834"/>
      <w:bookmarkStart w:id="27" w:name="_Toc26991659"/>
      <w:bookmarkStart w:id="28" w:name="_Toc98873373"/>
      <w:bookmarkStart w:id="29" w:name="_Toc99478713"/>
      <w:r w:rsidRPr="002E5CCC">
        <w:rPr>
          <w:caps w:val="0"/>
          <w:sz w:val="28"/>
          <w:szCs w:val="28"/>
        </w:rPr>
        <w:lastRenderedPageBreak/>
        <w:t xml:space="preserve">2. </w:t>
      </w:r>
      <w:bookmarkEnd w:id="25"/>
      <w:bookmarkEnd w:id="26"/>
      <w:r w:rsidR="003E06EA">
        <w:rPr>
          <w:caps w:val="0"/>
          <w:sz w:val="28"/>
          <w:szCs w:val="28"/>
        </w:rPr>
        <w:t>FUNDAMENTAÇÃO T</w:t>
      </w:r>
      <w:r w:rsidR="002D78C0">
        <w:rPr>
          <w:caps w:val="0"/>
          <w:sz w:val="28"/>
          <w:szCs w:val="28"/>
        </w:rPr>
        <w:t>ÉCNICA</w:t>
      </w:r>
      <w:bookmarkEnd w:id="27"/>
      <w:bookmarkEnd w:id="28"/>
      <w:bookmarkEnd w:id="29"/>
    </w:p>
    <w:p w14:paraId="564574E8" w14:textId="6D2B0217" w:rsidR="00DC08EB" w:rsidRDefault="00DC08EB" w:rsidP="00A301EA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Este </w:t>
      </w:r>
      <w:r w:rsidR="00EB3E8A">
        <w:t>capítulo</w:t>
      </w:r>
      <w:r>
        <w:t xml:space="preserve"> tem por objetivo apresentar as tecnologias e termos utilizados para o entendimento </w:t>
      </w:r>
      <w:r w:rsidR="00EB3E8A">
        <w:t>da identificação humana por imagem.</w:t>
      </w:r>
    </w:p>
    <w:p w14:paraId="29732C62" w14:textId="6E1530DE" w:rsidR="00EB3E8A" w:rsidRDefault="00EB3E8A" w:rsidP="00A301EA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O capítulo é subdivido em seções que descrevem o conceito de inteligência artificial.</w:t>
      </w:r>
    </w:p>
    <w:p w14:paraId="7A9775C3" w14:textId="6395C996" w:rsidR="009A0222" w:rsidRPr="002E5CCC" w:rsidRDefault="00EB3E8A" w:rsidP="00EB3E8A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Seções posteriores mostram uma breve explicação sobre as tecnologias, Sistema de controle de versão de dados (Github), Linguagens de programação Typescript, Java e Python. Os frameworks e bibliotecas YOLO,</w:t>
      </w:r>
      <w:r w:rsidR="00C4611E">
        <w:t xml:space="preserve"> CNN (Convolutional Neural Network),</w:t>
      </w:r>
      <w:r>
        <w:t xml:space="preserve"> Spring e Angular 2. Banco de dados utilizado</w:t>
      </w:r>
      <w:r w:rsidR="00A5516B">
        <w:t xml:space="preserve"> Mysql</w:t>
      </w:r>
      <w:r>
        <w:t>.</w:t>
      </w:r>
    </w:p>
    <w:p w14:paraId="1F8DC642" w14:textId="2BDEC1EA" w:rsidR="009A0222" w:rsidRDefault="009A0222" w:rsidP="00CB0360">
      <w:pPr>
        <w:pStyle w:val="Ttulo2"/>
        <w:spacing w:line="360" w:lineRule="auto"/>
      </w:pPr>
      <w:bookmarkStart w:id="30" w:name="_Toc483916790"/>
      <w:bookmarkStart w:id="31" w:name="_Toc483916835"/>
      <w:bookmarkStart w:id="32" w:name="_Toc26991660"/>
      <w:bookmarkStart w:id="33" w:name="_Toc98873374"/>
      <w:bookmarkStart w:id="34" w:name="_Toc99478714"/>
      <w:r w:rsidRPr="002E5CCC">
        <w:t xml:space="preserve">2.1. </w:t>
      </w:r>
      <w:bookmarkEnd w:id="30"/>
      <w:bookmarkEnd w:id="31"/>
      <w:bookmarkEnd w:id="32"/>
      <w:r w:rsidR="00EB3E8A">
        <w:t>Inteligência artificial</w:t>
      </w:r>
      <w:bookmarkEnd w:id="33"/>
      <w:bookmarkEnd w:id="34"/>
    </w:p>
    <w:p w14:paraId="4B4DE70F" w14:textId="40863A77" w:rsidR="00E829ED" w:rsidRPr="00EB3E8A" w:rsidRDefault="00EB3E8A" w:rsidP="000D49BD">
      <w:pPr>
        <w:autoSpaceDE w:val="0"/>
        <w:autoSpaceDN w:val="0"/>
        <w:adjustRightInd w:val="0"/>
        <w:spacing w:line="360" w:lineRule="auto"/>
        <w:ind w:firstLine="709"/>
        <w:jc w:val="both"/>
      </w:pPr>
      <w:del w:id="35" w:author="JORGE TADAO MATSUSHIMA" w:date="2022-04-25T10:34:00Z">
        <w:r w:rsidDel="00090BD4">
          <w:tab/>
        </w:r>
      </w:del>
      <w:r w:rsidR="00E964CE">
        <w:t xml:space="preserve">Esta tecnologia está relacionada ao processo e a capacidade de pensamento superpoderoso e a análise de dados para uma finalidade em específico, por exemplo, identificação de mudanças climáticas em imagens meteorológicas, projeções de lucros futuros, identificação de </w:t>
      </w:r>
      <w:r w:rsidR="00E829ED">
        <w:t>objetos entre</w:t>
      </w:r>
      <w:r w:rsidR="00E964CE">
        <w:t xml:space="preserve"> outros</w:t>
      </w:r>
      <w:ins w:id="36" w:author="JORGE TADAO MATSUSHIMA" w:date="2022-04-25T10:34:00Z">
        <w:r w:rsidR="00090BD4">
          <w:t xml:space="preserve"> </w:t>
        </w:r>
      </w:ins>
      <w:r w:rsidR="00E829ED">
        <w:t>(ORACLE, 2022)</w:t>
      </w:r>
      <w:ins w:id="37" w:author="JORGE TADAO MATSUSHIMA" w:date="2022-04-25T10:35:00Z">
        <w:r w:rsidR="00090BD4">
          <w:t>.</w:t>
        </w:r>
      </w:ins>
    </w:p>
    <w:p w14:paraId="7A85EA6D" w14:textId="2BF29955" w:rsidR="007A307A" w:rsidRPr="002E5CCC" w:rsidRDefault="009A0222" w:rsidP="00CB0360">
      <w:pPr>
        <w:pStyle w:val="Ttulo2"/>
        <w:spacing w:line="360" w:lineRule="auto"/>
      </w:pPr>
      <w:bookmarkStart w:id="38" w:name="_Toc483916791"/>
      <w:bookmarkStart w:id="39" w:name="_Toc483916836"/>
      <w:bookmarkStart w:id="40" w:name="_Toc26991661"/>
      <w:bookmarkStart w:id="41" w:name="_Toc98873375"/>
      <w:bookmarkStart w:id="42" w:name="_Toc99478715"/>
      <w:r w:rsidRPr="002E5CCC">
        <w:t>2.2</w:t>
      </w:r>
      <w:r w:rsidR="00FC099B">
        <w:t>.</w:t>
      </w:r>
      <w:bookmarkEnd w:id="38"/>
      <w:bookmarkEnd w:id="39"/>
      <w:bookmarkEnd w:id="40"/>
      <w:r w:rsidR="00E964CE">
        <w:t xml:space="preserve"> Rede neural</w:t>
      </w:r>
      <w:bookmarkEnd w:id="41"/>
      <w:bookmarkEnd w:id="42"/>
    </w:p>
    <w:p w14:paraId="20E9FF72" w14:textId="48E86F5B" w:rsidR="00E829ED" w:rsidRDefault="00E829ED" w:rsidP="000D49BD">
      <w:pPr>
        <w:spacing w:line="360" w:lineRule="auto"/>
        <w:ind w:left="289" w:firstLine="709"/>
        <w:jc w:val="both"/>
      </w:pPr>
      <w:r>
        <w:t xml:space="preserve">Redes neurais são processamentos que refletem o pensamento humano, permitindo que programas de computador reconheçam padrões e resolvam problemas comuns nos campos de </w:t>
      </w:r>
      <w:r w:rsidR="00090BD4">
        <w:t>Inteligência Artificial (IA</w:t>
      </w:r>
      <w:proofErr w:type="gramStart"/>
      <w:r w:rsidR="00090BD4">
        <w:t xml:space="preserve">) </w:t>
      </w:r>
      <w:r>
        <w:t>,</w:t>
      </w:r>
      <w:proofErr w:type="gramEnd"/>
      <w:r>
        <w:t xml:space="preserve"> usando </w:t>
      </w:r>
      <w:r w:rsidR="00EF0E30" w:rsidRPr="000D49BD">
        <w:t>M</w:t>
      </w:r>
      <w:r w:rsidRPr="00EF0E30">
        <w:t xml:space="preserve">achine </w:t>
      </w:r>
      <w:r w:rsidR="00EF0E30" w:rsidRPr="000D49BD">
        <w:t>L</w:t>
      </w:r>
      <w:r w:rsidRPr="00EF0E30">
        <w:t xml:space="preserve">earning e </w:t>
      </w:r>
      <w:r w:rsidR="00EF0E30" w:rsidRPr="000D49BD">
        <w:t>D</w:t>
      </w:r>
      <w:r w:rsidRPr="00EF0E30">
        <w:t xml:space="preserve">eep </w:t>
      </w:r>
      <w:r w:rsidR="00EF0E30" w:rsidRPr="000D49BD">
        <w:t>L</w:t>
      </w:r>
      <w:r w:rsidRPr="00EF0E30">
        <w:t>earning</w:t>
      </w:r>
      <w:r w:rsidR="00090BD4">
        <w:t xml:space="preserve"> </w:t>
      </w:r>
      <w:r>
        <w:t>(IBM, 2022)</w:t>
      </w:r>
      <w:r w:rsidR="00090BD4">
        <w:t>.</w:t>
      </w:r>
    </w:p>
    <w:p w14:paraId="09435496" w14:textId="42CCD8D1" w:rsidR="00E829ED" w:rsidRPr="00090BD4" w:rsidRDefault="00E829ED" w:rsidP="000D49BD">
      <w:pPr>
        <w:pStyle w:val="Ttulo2"/>
        <w:spacing w:line="360" w:lineRule="auto"/>
      </w:pPr>
      <w:r w:rsidRPr="00E829ED">
        <w:t xml:space="preserve">2.3 </w:t>
      </w:r>
      <w:r>
        <w:t>Machine Learning</w:t>
      </w:r>
    </w:p>
    <w:p w14:paraId="774F8149" w14:textId="113C8541" w:rsidR="00240900" w:rsidRDefault="00240900" w:rsidP="000D49BD">
      <w:pPr>
        <w:spacing w:line="360" w:lineRule="auto"/>
        <w:ind w:left="289" w:firstLine="709"/>
        <w:jc w:val="both"/>
      </w:pPr>
      <w:r>
        <w:t>É</w:t>
      </w:r>
      <w:r w:rsidR="00E829ED" w:rsidRPr="00240900">
        <w:t xml:space="preserve"> uma tecnologia onde os computadores </w:t>
      </w:r>
      <w:r w:rsidRPr="00240900">
        <w:t>têm</w:t>
      </w:r>
      <w:r w:rsidR="00E829ED" w:rsidRPr="00240900">
        <w:t xml:space="preserve"> a capacidade de</w:t>
      </w:r>
      <w:r w:rsidR="00E829ED" w:rsidRPr="003035BD">
        <w:t xml:space="preserve"> </w:t>
      </w:r>
      <w:r w:rsidR="00E829ED" w:rsidRPr="00E829ED">
        <w:t>aprender de acordo com as respostas esperadas por meio associações de diferentes dados, os quais podem ser imagens, números e tudo que essa tecnologia possa identificar. Machine Learning é o termo em inglês para a tecnologia conhecida no Brasil como aprendizado de máquina</w:t>
      </w:r>
      <w:r w:rsidR="00EF0E30">
        <w:t xml:space="preserve"> </w:t>
      </w:r>
      <w:r w:rsidR="006A18CF">
        <w:t>(IBM, 2022)</w:t>
      </w:r>
      <w:ins w:id="43" w:author="JORGE TADAO MATSUSHIMA" w:date="2022-04-25T10:37:00Z">
        <w:r w:rsidR="00EF0E30">
          <w:t>.</w:t>
        </w:r>
      </w:ins>
    </w:p>
    <w:p w14:paraId="267772EB" w14:textId="1FB7CB4E" w:rsidR="00240900" w:rsidRPr="00EF0E30" w:rsidRDefault="00240900" w:rsidP="000D49BD">
      <w:pPr>
        <w:pStyle w:val="Ttulo2"/>
        <w:spacing w:line="360" w:lineRule="auto"/>
      </w:pPr>
      <w:r w:rsidRPr="00240900">
        <w:t>2.4 Deep Learning</w:t>
      </w:r>
    </w:p>
    <w:p w14:paraId="2350239E" w14:textId="1804D1E3" w:rsidR="00240900" w:rsidRDefault="00240900" w:rsidP="000D49BD">
      <w:pPr>
        <w:spacing w:line="360" w:lineRule="auto"/>
        <w:ind w:left="289" w:firstLine="709"/>
        <w:jc w:val="both"/>
      </w:pPr>
      <w:r w:rsidRPr="00240900">
        <w:t>É um tipo de machine learning que treina computadores para realizar tarefas como seres humanos, o que inclui reconhecimento de fala, identificação de imagem e previsões. Em vez de organizar os dados para serem executados através de equações predefinidas, o deep learning configura parâmetros básicos sobre os dados e treina o computador para aprender sozinho através do reconhecimento padrões em várias camadas de processamento</w:t>
      </w:r>
      <w:r w:rsidR="00EF0E30">
        <w:t xml:space="preserve"> </w:t>
      </w:r>
      <w:r w:rsidR="006A18CF">
        <w:t>(SAS, 2022)</w:t>
      </w:r>
    </w:p>
    <w:p w14:paraId="7C4AA66A" w14:textId="09A1312E" w:rsidR="00240900" w:rsidRPr="00EF0E30" w:rsidRDefault="00240900" w:rsidP="000D49BD">
      <w:pPr>
        <w:pStyle w:val="Ttulo2"/>
        <w:spacing w:line="360" w:lineRule="auto"/>
      </w:pPr>
      <w:r w:rsidRPr="00240900">
        <w:lastRenderedPageBreak/>
        <w:t>2.5 Git</w:t>
      </w:r>
    </w:p>
    <w:p w14:paraId="64638A8D" w14:textId="43FB1CA1" w:rsidR="006A18CF" w:rsidRDefault="006A18CF" w:rsidP="000D49BD">
      <w:pPr>
        <w:spacing w:line="360" w:lineRule="auto"/>
        <w:ind w:left="289" w:firstLine="709"/>
        <w:jc w:val="both"/>
      </w:pPr>
      <w:r w:rsidRPr="006A18CF">
        <w:t>É um sistema de controle de versões distribuído, usado principalmente no desenvolvimento de software, mas pode ser usado para registrar o histórico de edições de qualquer tipo de arquivo</w:t>
      </w:r>
      <w:r w:rsidR="00EF0E30">
        <w:t xml:space="preserve"> </w:t>
      </w:r>
      <w:r>
        <w:t>(A</w:t>
      </w:r>
      <w:r w:rsidR="00EF0E30">
        <w:t>TLASSIAN</w:t>
      </w:r>
      <w:r>
        <w:t>, 2022)</w:t>
      </w:r>
      <w:r w:rsidR="00EF0E30">
        <w:t>.</w:t>
      </w:r>
    </w:p>
    <w:p w14:paraId="7EC14504" w14:textId="616276A0" w:rsidR="00240900" w:rsidRPr="00EF0E30" w:rsidRDefault="006A18CF" w:rsidP="000D49BD">
      <w:pPr>
        <w:pStyle w:val="Ttulo2"/>
        <w:spacing w:line="360" w:lineRule="auto"/>
      </w:pPr>
      <w:r>
        <w:t>2.6 Typescript</w:t>
      </w:r>
    </w:p>
    <w:p w14:paraId="7C8750F0" w14:textId="4A36572F" w:rsidR="006A18CF" w:rsidRDefault="006A18CF" w:rsidP="000D49BD">
      <w:pPr>
        <w:spacing w:line="360" w:lineRule="auto"/>
        <w:ind w:left="289" w:firstLine="709"/>
        <w:jc w:val="both"/>
      </w:pPr>
      <w:r w:rsidRPr="002528FB">
        <w:t>É</w:t>
      </w:r>
      <w:r w:rsidRPr="006A18CF">
        <w:t xml:space="preserve"> uma linguagem de programação de código aberto desenvolvida pela Microsoft. É um superconjunto sintático estrito de JavaScript e adiciona tipagem estática opcional à linguagem</w:t>
      </w:r>
      <w:r w:rsidR="00EF0E30">
        <w:t xml:space="preserve"> </w:t>
      </w:r>
      <w:r>
        <w:t>(M</w:t>
      </w:r>
      <w:r w:rsidR="00EF0E30">
        <w:t>ICROSOFT</w:t>
      </w:r>
      <w:r>
        <w:t>, 2022)</w:t>
      </w:r>
      <w:r w:rsidR="00EF0E30">
        <w:t>.</w:t>
      </w:r>
      <w:r>
        <w:tab/>
      </w:r>
      <w:r>
        <w:tab/>
      </w:r>
    </w:p>
    <w:p w14:paraId="19C4502F" w14:textId="05533260" w:rsidR="006A18CF" w:rsidRPr="00EF0E30" w:rsidRDefault="006A18CF" w:rsidP="000D49BD">
      <w:pPr>
        <w:pStyle w:val="Ttulo2"/>
        <w:spacing w:line="360" w:lineRule="auto"/>
      </w:pPr>
      <w:r w:rsidRPr="006A18CF">
        <w:t xml:space="preserve">2.7 Python </w:t>
      </w:r>
    </w:p>
    <w:p w14:paraId="4C28B8D8" w14:textId="22631F90" w:rsidR="006A18CF" w:rsidRPr="00EF0E30" w:rsidRDefault="006A18CF" w:rsidP="000D49BD">
      <w:pPr>
        <w:spacing w:line="360" w:lineRule="auto"/>
        <w:ind w:left="289" w:firstLine="709"/>
        <w:jc w:val="both"/>
      </w:pPr>
      <w:r>
        <w:t>É</w:t>
      </w:r>
      <w:r w:rsidRPr="006A18CF">
        <w:t xml:space="preserve"> </w:t>
      </w:r>
      <w:proofErr w:type="spellStart"/>
      <w:proofErr w:type="gramStart"/>
      <w:r w:rsidRPr="006A18CF">
        <w:t>uma</w:t>
      </w:r>
      <w:r w:rsidR="00EF0E30">
        <w:t>,</w:t>
      </w:r>
      <w:r w:rsidRPr="006A18CF">
        <w:t>linguagem</w:t>
      </w:r>
      <w:proofErr w:type="spellEnd"/>
      <w:proofErr w:type="gramEnd"/>
      <w:r w:rsidRPr="006A18CF">
        <w:t xml:space="preserve"> de programação de alto nível, interpretada de script, imperativa, orientada a objetos, funcional, de tipagem dinâmica e forte</w:t>
      </w:r>
      <w:r w:rsidR="00EF0E30">
        <w:t xml:space="preserve"> </w:t>
      </w:r>
      <w:r w:rsidRPr="00EF0E30">
        <w:t>(</w:t>
      </w:r>
      <w:r w:rsidRPr="000D49BD">
        <w:t>P</w:t>
      </w:r>
      <w:r w:rsidR="00EF0E30" w:rsidRPr="000D49BD">
        <w:t>YNTHON SOFTWARE FOUNDATION</w:t>
      </w:r>
      <w:r w:rsidRPr="00EF0E30">
        <w:t>, 1991)</w:t>
      </w:r>
      <w:r w:rsidR="00EF0E30">
        <w:t>.</w:t>
      </w:r>
    </w:p>
    <w:p w14:paraId="0C40B816" w14:textId="3CE5AA0F" w:rsidR="006A18CF" w:rsidRPr="00EF0E30" w:rsidRDefault="006A18CF" w:rsidP="000D49BD">
      <w:pPr>
        <w:pStyle w:val="Ttulo2"/>
        <w:spacing w:line="360" w:lineRule="auto"/>
      </w:pPr>
      <w:r w:rsidRPr="006A18CF">
        <w:t>2.8 Java</w:t>
      </w:r>
    </w:p>
    <w:p w14:paraId="660621D1" w14:textId="22818C5D" w:rsidR="006A18CF" w:rsidRDefault="006A18CF" w:rsidP="000D49BD">
      <w:pPr>
        <w:spacing w:line="360" w:lineRule="auto"/>
        <w:ind w:left="289" w:firstLine="709"/>
        <w:jc w:val="both"/>
      </w:pPr>
      <w:r w:rsidRPr="006A18CF">
        <w:t>Java é uma linguagem de programação orientada a objetos desenvolvida na década de 90 por uma equipe de programadores chefiada por James Gosling, na empresa Sun Microsystems</w:t>
      </w:r>
      <w:r w:rsidR="00EF0E30">
        <w:t xml:space="preserve"> </w:t>
      </w:r>
      <w:r w:rsidRPr="006A18CF">
        <w:t>(S</w:t>
      </w:r>
      <w:r w:rsidR="00EF0E30">
        <w:t>UN MICROSYSTEMS</w:t>
      </w:r>
      <w:r w:rsidRPr="006A18CF">
        <w:t>, 1991)</w:t>
      </w:r>
      <w:ins w:id="44" w:author="JORGE TADAO MATSUSHIMA" w:date="2022-04-25T10:42:00Z">
        <w:r w:rsidR="004456C7">
          <w:t>.</w:t>
        </w:r>
      </w:ins>
    </w:p>
    <w:p w14:paraId="5191690F" w14:textId="4310D6A8" w:rsidR="00A5516B" w:rsidRPr="004456C7" w:rsidRDefault="00A5516B" w:rsidP="000D49BD">
      <w:pPr>
        <w:pStyle w:val="Ttulo2"/>
        <w:spacing w:line="360" w:lineRule="auto"/>
      </w:pPr>
      <w:r w:rsidRPr="00A5516B">
        <w:t>2.9 YOLO</w:t>
      </w:r>
    </w:p>
    <w:p w14:paraId="5AE7F1CF" w14:textId="0D6AAC3F" w:rsidR="00A5516B" w:rsidRDefault="00A5516B" w:rsidP="000D49BD">
      <w:pPr>
        <w:spacing w:line="360" w:lineRule="auto"/>
        <w:ind w:left="289" w:firstLine="709"/>
        <w:jc w:val="both"/>
      </w:pPr>
      <w:r w:rsidRPr="00A5516B">
        <w:t xml:space="preserve">YOLO </w:t>
      </w:r>
      <w:r>
        <w:t xml:space="preserve">(You Only Look Once) </w:t>
      </w:r>
      <w:r w:rsidRPr="00A5516B">
        <w:t>é um método de detecção de objetos de passada única que utiliza uma rede neural convolucional como extrator de características</w:t>
      </w:r>
      <w:r w:rsidR="004456C7">
        <w:t xml:space="preserve"> </w:t>
      </w:r>
      <w:commentRangeStart w:id="45"/>
      <w:r w:rsidRPr="00A5516B">
        <w:t>(</w:t>
      </w:r>
      <w:r w:rsidR="00313C9B">
        <w:t>JOSEPH REDMON</w:t>
      </w:r>
      <w:r w:rsidRPr="00A5516B">
        <w:t>,</w:t>
      </w:r>
      <w:r>
        <w:t xml:space="preserve"> 2015</w:t>
      </w:r>
      <w:r w:rsidRPr="00A5516B">
        <w:t>)</w:t>
      </w:r>
      <w:commentRangeEnd w:id="45"/>
      <w:r w:rsidR="004456C7" w:rsidRPr="000D49BD">
        <w:commentReference w:id="45"/>
      </w:r>
    </w:p>
    <w:p w14:paraId="375F017F" w14:textId="1BD92467" w:rsidR="00A5516B" w:rsidRPr="00313C9B" w:rsidRDefault="00A5516B" w:rsidP="00313C9B">
      <w:pPr>
        <w:pStyle w:val="Ttulo2"/>
        <w:spacing w:line="360" w:lineRule="auto"/>
        <w:rPr>
          <w:b w:val="0"/>
          <w:bCs w:val="0"/>
        </w:rPr>
      </w:pPr>
      <w:r w:rsidRPr="00313C9B">
        <w:t>2.10 Spring</w:t>
      </w:r>
    </w:p>
    <w:p w14:paraId="2D7F2D9B" w14:textId="6ADD9991" w:rsidR="00A5516B" w:rsidRDefault="00A5516B" w:rsidP="00313C9B">
      <w:pPr>
        <w:spacing w:line="360" w:lineRule="auto"/>
        <w:ind w:left="289" w:firstLine="709"/>
        <w:jc w:val="both"/>
      </w:pPr>
      <w:r w:rsidRPr="00A5516B">
        <w:t>O Spring é um framework Java criado com o objetivo de facilitar o desenvolvimento de aplicações, explorando, para isso, os conceitos de Inversão de Controle e Injeção de Dependências</w:t>
      </w:r>
      <w:r w:rsidR="004456C7">
        <w:t xml:space="preserve"> </w:t>
      </w:r>
      <w:commentRangeStart w:id="46"/>
      <w:r>
        <w:t>(</w:t>
      </w:r>
      <w:r w:rsidR="00313C9B">
        <w:t>DEVMEDIA</w:t>
      </w:r>
      <w:r>
        <w:t>, 2022)</w:t>
      </w:r>
      <w:commentRangeEnd w:id="46"/>
      <w:r w:rsidR="004456C7">
        <w:rPr>
          <w:rStyle w:val="Refdecomentrio"/>
        </w:rPr>
        <w:commentReference w:id="46"/>
      </w:r>
    </w:p>
    <w:p w14:paraId="3A201647" w14:textId="5D4903BD" w:rsidR="00A5516B" w:rsidRPr="00313C9B" w:rsidRDefault="00A5516B" w:rsidP="00313C9B">
      <w:pPr>
        <w:pStyle w:val="Ttulo2"/>
        <w:spacing w:line="360" w:lineRule="auto"/>
        <w:rPr>
          <w:b w:val="0"/>
          <w:bCs w:val="0"/>
        </w:rPr>
      </w:pPr>
      <w:r w:rsidRPr="00313C9B">
        <w:t>2.11 Angular 2</w:t>
      </w:r>
    </w:p>
    <w:p w14:paraId="687F5D97" w14:textId="3B1C02D1" w:rsidR="001D78BB" w:rsidRPr="00A5516B" w:rsidRDefault="00A5516B" w:rsidP="00313C9B">
      <w:pPr>
        <w:spacing w:line="360" w:lineRule="auto"/>
        <w:ind w:left="289" w:firstLine="709"/>
        <w:jc w:val="both"/>
        <w:rPr>
          <w:b/>
          <w:bCs/>
        </w:rPr>
      </w:pPr>
      <w:r w:rsidRPr="001D78BB">
        <w:t xml:space="preserve">É uma plataforma de desenvolvimento mobile e web desktop, </w:t>
      </w:r>
      <w:r w:rsidR="001D78BB" w:rsidRPr="001D78BB">
        <w:t>baseada em TypeScript</w:t>
      </w:r>
      <w:r w:rsidR="004456C7">
        <w:t xml:space="preserve"> </w:t>
      </w:r>
      <w:commentRangeStart w:id="47"/>
      <w:r w:rsidR="001D78BB">
        <w:t>(</w:t>
      </w:r>
      <w:r w:rsidR="00313C9B">
        <w:t>GOOGLE</w:t>
      </w:r>
      <w:r w:rsidR="001D78BB">
        <w:t>, 2016)</w:t>
      </w:r>
      <w:commentRangeEnd w:id="47"/>
      <w:r w:rsidR="004456C7">
        <w:rPr>
          <w:rStyle w:val="Refdecomentrio"/>
        </w:rPr>
        <w:commentReference w:id="47"/>
      </w:r>
    </w:p>
    <w:p w14:paraId="4A893892" w14:textId="32E5560E" w:rsidR="00A5516B" w:rsidRPr="004456C7" w:rsidRDefault="001D78BB" w:rsidP="00313C9B">
      <w:pPr>
        <w:pStyle w:val="Ttulo2"/>
        <w:spacing w:line="360" w:lineRule="auto"/>
      </w:pPr>
      <w:r w:rsidRPr="001D78BB">
        <w:lastRenderedPageBreak/>
        <w:t>2.12 MySql</w:t>
      </w:r>
    </w:p>
    <w:p w14:paraId="232314D4" w14:textId="5EF2846E" w:rsidR="001D78BB" w:rsidRPr="00313C9B" w:rsidRDefault="001D78BB" w:rsidP="00313C9B">
      <w:pPr>
        <w:spacing w:line="360" w:lineRule="auto"/>
        <w:ind w:left="289" w:firstLine="709"/>
        <w:jc w:val="both"/>
      </w:pPr>
    </w:p>
    <w:p w14:paraId="049CC7F6" w14:textId="1CF4023A" w:rsidR="001D78BB" w:rsidRDefault="001D78BB" w:rsidP="00313C9B">
      <w:pPr>
        <w:spacing w:line="360" w:lineRule="auto"/>
        <w:ind w:left="289" w:firstLine="709"/>
        <w:jc w:val="both"/>
      </w:pPr>
      <w:r w:rsidRPr="001D78BB">
        <w:t>O MySQL é um sistema de gerenciamento de banco de dados, que utiliza a linguagem SQL como interface</w:t>
      </w:r>
      <w:r w:rsidR="004456C7">
        <w:t xml:space="preserve"> </w:t>
      </w:r>
      <w:commentRangeStart w:id="48"/>
      <w:r>
        <w:t>(</w:t>
      </w:r>
      <w:r w:rsidR="00313C9B">
        <w:t>ORACLE</w:t>
      </w:r>
      <w:r>
        <w:t>, 1995)</w:t>
      </w:r>
      <w:commentRangeEnd w:id="48"/>
      <w:r w:rsidR="004456C7">
        <w:rPr>
          <w:rStyle w:val="Refdecomentrio"/>
        </w:rPr>
        <w:commentReference w:id="48"/>
      </w:r>
    </w:p>
    <w:p w14:paraId="5A695646" w14:textId="0DF9ACB2" w:rsidR="002528FB" w:rsidRPr="004456C7" w:rsidRDefault="002528FB" w:rsidP="00313C9B">
      <w:pPr>
        <w:pStyle w:val="Ttulo2"/>
        <w:spacing w:line="360" w:lineRule="auto"/>
      </w:pPr>
      <w:r w:rsidRPr="002528FB">
        <w:t>2.13 OpenCV</w:t>
      </w:r>
    </w:p>
    <w:p w14:paraId="6794E5BB" w14:textId="5EA155C7" w:rsidR="002528FB" w:rsidRPr="00313C9B" w:rsidRDefault="002528FB" w:rsidP="00313C9B">
      <w:pPr>
        <w:spacing w:line="360" w:lineRule="auto"/>
        <w:ind w:left="289" w:firstLine="709"/>
        <w:jc w:val="both"/>
      </w:pPr>
      <w:r>
        <w:t xml:space="preserve">É </w:t>
      </w:r>
      <w:r w:rsidRPr="002528FB">
        <w:t>uma biblioteca multiplataforma, totalmente livre ao uso acadêmico e comercial, para o desenvolvimento de aplicativos na área de Visão computacional, bastando seguir o modelo de licença BSD Intel</w:t>
      </w:r>
      <w:r w:rsidR="004456C7">
        <w:t xml:space="preserve"> </w:t>
      </w:r>
      <w:commentRangeStart w:id="49"/>
      <w:r>
        <w:t>(</w:t>
      </w:r>
      <w:r w:rsidR="00313C9B">
        <w:t>INTEL</w:t>
      </w:r>
      <w:r>
        <w:t>, 2000)</w:t>
      </w:r>
      <w:commentRangeEnd w:id="49"/>
      <w:r w:rsidR="004456C7">
        <w:rPr>
          <w:rStyle w:val="Refdecomentrio"/>
        </w:rPr>
        <w:commentReference w:id="49"/>
      </w:r>
    </w:p>
    <w:p w14:paraId="0BB4B9A0" w14:textId="0D3DEF37" w:rsidR="00C4611E" w:rsidRPr="00313C9B" w:rsidRDefault="00C4611E" w:rsidP="00313C9B">
      <w:pPr>
        <w:pStyle w:val="Ttulo2"/>
        <w:spacing w:line="360" w:lineRule="auto"/>
        <w:rPr>
          <w:caps/>
        </w:rPr>
      </w:pPr>
      <w:bookmarkStart w:id="50" w:name="_Toc99478716"/>
      <w:bookmarkStart w:id="51" w:name="_Toc483916792"/>
      <w:bookmarkStart w:id="52" w:name="_Toc483916837"/>
      <w:bookmarkStart w:id="53" w:name="_Toc26991662"/>
      <w:bookmarkStart w:id="54" w:name="_Toc98873376"/>
      <w:bookmarkStart w:id="55" w:name="_Toc118654511"/>
      <w:r w:rsidRPr="00313C9B">
        <w:t>2.14 Convolutional Neural Network</w:t>
      </w:r>
      <w:bookmarkEnd w:id="50"/>
      <w:r w:rsidR="004456C7" w:rsidRPr="00313C9B">
        <w:t xml:space="preserve"> (CNN) </w:t>
      </w:r>
    </w:p>
    <w:p w14:paraId="157C343C" w14:textId="5B404A2D" w:rsidR="00C4611E" w:rsidRDefault="00C4611E" w:rsidP="004456C7">
      <w:pPr>
        <w:spacing w:line="360" w:lineRule="auto"/>
        <w:ind w:left="289" w:firstLine="709"/>
        <w:jc w:val="both"/>
      </w:pPr>
      <w:r w:rsidRPr="00C4611E">
        <w:t>Uma Rede Neural Convolucional (ConvNet / Convolutional Neural Network / CNN) é um algoritmo de Aprendizado Profundo que pode captar uma imagem de entrada, atribuir importância (pesos e vieses que podem ser aprendidos) a vários aspectos / objetos da imagem e ser capaz de diferenciar um do outro.</w:t>
      </w:r>
    </w:p>
    <w:p w14:paraId="30B7DB68" w14:textId="2F9E69EA" w:rsidR="00F140DD" w:rsidRPr="00034D04" w:rsidRDefault="00313C9B" w:rsidP="00F140DD">
      <w:pPr>
        <w:spacing w:line="360" w:lineRule="auto"/>
        <w:ind w:left="289" w:firstLine="709"/>
        <w:jc w:val="both"/>
      </w:pPr>
      <w:r>
        <w:tab/>
      </w:r>
      <w:r w:rsidR="00F140DD">
        <w:t>A Figura 1 representa como funciona uma rede neural, onde se recebe uma entrada e vai passando por filtros distribuindo para outros filtros da imagem até chegar em um resultado. É como se estivesse resolvendo uma equação matemática seguindo as regras de ordem de cálculo.</w:t>
      </w:r>
    </w:p>
    <w:p w14:paraId="42003B1F" w14:textId="77777777" w:rsidR="00F140DD" w:rsidRPr="00313C9B" w:rsidRDefault="00F140DD" w:rsidP="00313C9B">
      <w:pPr>
        <w:pStyle w:val="Legenda"/>
        <w:jc w:val="center"/>
        <w:rPr>
          <w:sz w:val="24"/>
          <w:szCs w:val="24"/>
        </w:rPr>
      </w:pPr>
      <w:r w:rsidRPr="00313C9B">
        <w:rPr>
          <w:sz w:val="24"/>
          <w:szCs w:val="24"/>
        </w:rPr>
        <w:t xml:space="preserve">Figura </w:t>
      </w:r>
      <w:r w:rsidRPr="00313C9B">
        <w:rPr>
          <w:sz w:val="24"/>
          <w:szCs w:val="24"/>
        </w:rPr>
        <w:fldChar w:fldCharType="begin"/>
      </w:r>
      <w:r w:rsidRPr="00313C9B">
        <w:rPr>
          <w:sz w:val="24"/>
          <w:szCs w:val="24"/>
        </w:rPr>
        <w:instrText xml:space="preserve"> SEQ Figura \* ARABIC </w:instrText>
      </w:r>
      <w:r w:rsidRPr="00313C9B">
        <w:rPr>
          <w:sz w:val="24"/>
          <w:szCs w:val="24"/>
        </w:rPr>
        <w:fldChar w:fldCharType="separate"/>
      </w:r>
      <w:r w:rsidRPr="00313C9B">
        <w:rPr>
          <w:noProof/>
          <w:sz w:val="24"/>
          <w:szCs w:val="24"/>
        </w:rPr>
        <w:t>1</w:t>
      </w:r>
      <w:r w:rsidRPr="00313C9B">
        <w:rPr>
          <w:sz w:val="24"/>
          <w:szCs w:val="24"/>
        </w:rPr>
        <w:fldChar w:fldCharType="end"/>
      </w:r>
      <w:r w:rsidRPr="00313C9B">
        <w:rPr>
          <w:sz w:val="24"/>
          <w:szCs w:val="24"/>
        </w:rPr>
        <w:t xml:space="preserve"> – Rede Neural Convolucional </w:t>
      </w:r>
      <w:bookmarkStart w:id="56" w:name="_Hlk101817922"/>
      <w:proofErr w:type="spellStart"/>
      <w:r w:rsidRPr="00313C9B">
        <w:rPr>
          <w:sz w:val="24"/>
          <w:szCs w:val="24"/>
        </w:rPr>
        <w:t>DeepLearningBook</w:t>
      </w:r>
      <w:bookmarkEnd w:id="56"/>
      <w:proofErr w:type="spellEnd"/>
      <w:r w:rsidRPr="00313C9B">
        <w:rPr>
          <w:sz w:val="24"/>
          <w:szCs w:val="24"/>
        </w:rPr>
        <w:t>, 2021).</w:t>
      </w:r>
    </w:p>
    <w:p w14:paraId="0324507A" w14:textId="77777777" w:rsidR="00417A9E" w:rsidRDefault="00C4611E" w:rsidP="00313C9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ACA1DE2" wp14:editId="607284D7">
            <wp:extent cx="5334000" cy="2657475"/>
            <wp:effectExtent l="0" t="0" r="0" b="9525"/>
            <wp:docPr id="5" name="Imagem 5" descr="Figura 1 - Rede Neural Convol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Figura 1 - Rede Neural Convolucional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4982" w14:textId="1880837E" w:rsidR="00F140DD" w:rsidRDefault="00F140DD" w:rsidP="00417A9E">
      <w:pPr>
        <w:pStyle w:val="Legenda"/>
      </w:pPr>
      <w:bookmarkStart w:id="57" w:name="_Toc99478877"/>
      <w:r>
        <w:t xml:space="preserve">Fonte: </w:t>
      </w:r>
      <w:r w:rsidR="00313C9B">
        <w:t>(DEEPLEARNINGBOOK, 2021)</w:t>
      </w:r>
    </w:p>
    <w:p w14:paraId="0D0C6DA0" w14:textId="6D7A6655" w:rsidR="007A307A" w:rsidRPr="002E5CCC" w:rsidRDefault="009A0222" w:rsidP="004D631B">
      <w:pPr>
        <w:pStyle w:val="Ttulo1"/>
        <w:keepNext w:val="0"/>
        <w:pageBreakBefore/>
        <w:spacing w:before="0" w:after="120" w:line="360" w:lineRule="auto"/>
        <w:jc w:val="both"/>
        <w:rPr>
          <w:sz w:val="28"/>
          <w:szCs w:val="28"/>
        </w:rPr>
      </w:pPr>
      <w:bookmarkStart w:id="58" w:name="_Toc99478717"/>
      <w:bookmarkEnd w:id="57"/>
      <w:r w:rsidRPr="002E5CCC">
        <w:rPr>
          <w:caps w:val="0"/>
          <w:sz w:val="28"/>
          <w:szCs w:val="28"/>
        </w:rPr>
        <w:lastRenderedPageBreak/>
        <w:t>3. DESENVOLVIMENTO</w:t>
      </w:r>
      <w:bookmarkEnd w:id="51"/>
      <w:bookmarkEnd w:id="52"/>
      <w:bookmarkEnd w:id="53"/>
      <w:bookmarkEnd w:id="54"/>
      <w:bookmarkEnd w:id="58"/>
    </w:p>
    <w:p w14:paraId="144BD04B" w14:textId="06956658" w:rsidR="002528FB" w:rsidRDefault="002528FB" w:rsidP="00313C9B">
      <w:pPr>
        <w:spacing w:line="360" w:lineRule="auto"/>
        <w:ind w:left="289" w:firstLine="709"/>
        <w:jc w:val="both"/>
      </w:pPr>
      <w:bookmarkStart w:id="59" w:name="_Toc98873377"/>
      <w:bookmarkStart w:id="60" w:name="_Toc99478718"/>
      <w:bookmarkStart w:id="61" w:name="_Toc26991663"/>
      <w:r w:rsidRPr="002528FB">
        <w:t>Neste capítulo será abordado o desenvolvimento do projeto. A primeira seção</w:t>
      </w:r>
      <w:r>
        <w:t xml:space="preserve"> </w:t>
      </w:r>
      <w:r w:rsidRPr="002528FB">
        <w:t>abordará a arquitetura, assim como os requisitos do projeto. A segunda seção será voltada às</w:t>
      </w:r>
      <w:r>
        <w:t xml:space="preserve"> </w:t>
      </w:r>
      <w:r w:rsidRPr="002528FB">
        <w:t>tecnologias e ferramentas utilizadas para tornar o projeto possível.</w:t>
      </w:r>
      <w:bookmarkEnd w:id="59"/>
      <w:bookmarkEnd w:id="60"/>
    </w:p>
    <w:p w14:paraId="6F7249B2" w14:textId="3066141A" w:rsidR="00FC099B" w:rsidRDefault="00FC099B" w:rsidP="002528FB">
      <w:pPr>
        <w:pStyle w:val="Ttulo2"/>
        <w:spacing w:line="360" w:lineRule="auto"/>
      </w:pPr>
      <w:bookmarkStart w:id="62" w:name="_Toc98873378"/>
      <w:bookmarkStart w:id="63" w:name="_Toc99478719"/>
      <w:r w:rsidRPr="00DD771D">
        <w:t xml:space="preserve">3.1. </w:t>
      </w:r>
      <w:bookmarkEnd w:id="61"/>
      <w:r w:rsidR="002528FB">
        <w:t>Requisitos</w:t>
      </w:r>
      <w:bookmarkEnd w:id="62"/>
      <w:bookmarkEnd w:id="63"/>
    </w:p>
    <w:p w14:paraId="571E089A" w14:textId="15413BC3" w:rsidR="002528FB" w:rsidRPr="002528FB" w:rsidRDefault="002528FB" w:rsidP="00313C9B">
      <w:pPr>
        <w:spacing w:line="360" w:lineRule="auto"/>
        <w:ind w:left="289" w:firstLine="709"/>
        <w:jc w:val="both"/>
      </w:pPr>
      <w:r>
        <w:t>Para que o sistema seja considerado pronto, é necessário atingir alguns requisitos.</w:t>
      </w:r>
    </w:p>
    <w:p w14:paraId="306A29E2" w14:textId="04898A88" w:rsidR="00FC099B" w:rsidRPr="00DD771D" w:rsidRDefault="00FC099B" w:rsidP="00CB0360">
      <w:pPr>
        <w:pStyle w:val="Ttulo2"/>
        <w:spacing w:line="360" w:lineRule="auto"/>
      </w:pPr>
      <w:bookmarkStart w:id="64" w:name="_Toc26991664"/>
      <w:bookmarkStart w:id="65" w:name="_Toc98873379"/>
      <w:bookmarkStart w:id="66" w:name="_Toc99478720"/>
      <w:r w:rsidRPr="00DD771D">
        <w:t xml:space="preserve">3.2. </w:t>
      </w:r>
      <w:bookmarkEnd w:id="64"/>
      <w:r w:rsidR="002528FB">
        <w:t>Requisitos Funcionais</w:t>
      </w:r>
      <w:bookmarkEnd w:id="65"/>
      <w:bookmarkEnd w:id="66"/>
    </w:p>
    <w:p w14:paraId="60AB6C7E" w14:textId="35BBFFD1" w:rsidR="007A307A" w:rsidRDefault="002528FB" w:rsidP="000D49BD">
      <w:pPr>
        <w:pStyle w:val="PargrafodaLista"/>
        <w:numPr>
          <w:ilvl w:val="0"/>
          <w:numId w:val="18"/>
        </w:numPr>
        <w:spacing w:line="360" w:lineRule="auto"/>
        <w:ind w:left="1418" w:firstLine="0"/>
        <w:jc w:val="both"/>
      </w:pPr>
      <w:r>
        <w:t>O sistema deve ser capaz de detectar um corpo humano através de uma leitura de imagem em diretório dinâmico.</w:t>
      </w:r>
    </w:p>
    <w:p w14:paraId="326F806F" w14:textId="36379322" w:rsidR="002528FB" w:rsidRDefault="002528FB" w:rsidP="000D49BD">
      <w:pPr>
        <w:pStyle w:val="PargrafodaLista"/>
        <w:numPr>
          <w:ilvl w:val="0"/>
          <w:numId w:val="18"/>
        </w:numPr>
        <w:spacing w:line="360" w:lineRule="auto"/>
        <w:ind w:left="1418" w:firstLine="0"/>
        <w:jc w:val="both"/>
      </w:pPr>
      <w:r>
        <w:t>O sistema deve enviar informações ao aplicativo de conversas telegram, a porcentagem de precisão detectada e as pessoas detectadas marcadas com um retângulo azul.</w:t>
      </w:r>
    </w:p>
    <w:p w14:paraId="46E9129F" w14:textId="6164CC02" w:rsidR="002528FB" w:rsidRDefault="00597DB4" w:rsidP="000D49BD">
      <w:pPr>
        <w:pStyle w:val="PargrafodaLista"/>
        <w:spacing w:line="360" w:lineRule="auto"/>
        <w:ind w:left="1418"/>
      </w:pPr>
      <w:r>
        <w:t>O sistema deve ser capaz de gerenciar as pastas onde será armazenado as imagens recebidas.</w:t>
      </w:r>
    </w:p>
    <w:p w14:paraId="7A9A2F88" w14:textId="13A3CCC0" w:rsidR="00597DB4" w:rsidRDefault="00597DB4" w:rsidP="000D49BD">
      <w:pPr>
        <w:pStyle w:val="PargrafodaLista"/>
        <w:numPr>
          <w:ilvl w:val="0"/>
          <w:numId w:val="18"/>
        </w:numPr>
        <w:spacing w:line="360" w:lineRule="auto"/>
        <w:ind w:left="1418" w:firstLine="0"/>
        <w:jc w:val="both"/>
      </w:pPr>
      <w:r>
        <w:t>O sistema deverá autenticar um usuário para gerenciamento de módulos e permissões internas.</w:t>
      </w:r>
    </w:p>
    <w:p w14:paraId="3DDE2B02" w14:textId="0FFF0117" w:rsidR="00597DB4" w:rsidRDefault="00597DB4" w:rsidP="000D49BD">
      <w:pPr>
        <w:pStyle w:val="PargrafodaLista"/>
        <w:numPr>
          <w:ilvl w:val="0"/>
          <w:numId w:val="18"/>
        </w:numPr>
        <w:spacing w:line="360" w:lineRule="auto"/>
        <w:ind w:left="1418" w:firstLine="0"/>
        <w:jc w:val="both"/>
      </w:pPr>
      <w:r>
        <w:t>O sistema deverá ser capaz de criar usuários a partir de um usuário administrador geral.</w:t>
      </w:r>
    </w:p>
    <w:p w14:paraId="2097955D" w14:textId="2D5124DC" w:rsidR="00597DB4" w:rsidRDefault="00597DB4" w:rsidP="000D49BD">
      <w:pPr>
        <w:pStyle w:val="PargrafodaLista"/>
        <w:numPr>
          <w:ilvl w:val="0"/>
          <w:numId w:val="18"/>
        </w:numPr>
        <w:spacing w:line="360" w:lineRule="auto"/>
        <w:ind w:left="1418" w:firstLine="0"/>
        <w:jc w:val="both"/>
      </w:pPr>
      <w:r>
        <w:t>O sistema deverá excluir as imagens que não detectar nenhum corpo humano.</w:t>
      </w:r>
    </w:p>
    <w:p w14:paraId="0B85E642" w14:textId="0A15DC81" w:rsidR="00597DB4" w:rsidRDefault="00597DB4" w:rsidP="000D49BD">
      <w:pPr>
        <w:pStyle w:val="PargrafodaLista"/>
        <w:numPr>
          <w:ilvl w:val="0"/>
          <w:numId w:val="18"/>
        </w:numPr>
        <w:spacing w:line="360" w:lineRule="auto"/>
        <w:ind w:left="1418" w:firstLine="0"/>
        <w:jc w:val="both"/>
      </w:pPr>
      <w:r>
        <w:t>O sistema deverá manter em uma pasta configurada as imagens processadas e depois do envio apagá-las.</w:t>
      </w:r>
    </w:p>
    <w:p w14:paraId="04270A8C" w14:textId="43080295" w:rsidR="00EE1842" w:rsidRPr="00C27E99" w:rsidRDefault="00EE1842" w:rsidP="00313C9B">
      <w:pPr>
        <w:pStyle w:val="Ttulo2"/>
        <w:spacing w:line="360" w:lineRule="auto"/>
      </w:pPr>
      <w:r w:rsidRPr="00EE1842">
        <w:t>3.3 Requisitos Não Funcionais</w:t>
      </w:r>
    </w:p>
    <w:p w14:paraId="6B04CEEF" w14:textId="70575647" w:rsidR="00EE1842" w:rsidRDefault="00EE1842" w:rsidP="00313C9B">
      <w:pPr>
        <w:pStyle w:val="PargrafodaLista"/>
        <w:numPr>
          <w:ilvl w:val="0"/>
          <w:numId w:val="17"/>
        </w:numPr>
        <w:spacing w:line="360" w:lineRule="auto"/>
        <w:ind w:left="1418" w:firstLine="0"/>
        <w:jc w:val="both"/>
      </w:pPr>
      <w:r w:rsidRPr="00EE1842">
        <w:t>Portabilidade: O sistema deverá ser compilado e executado em qualquer plataforma</w:t>
      </w:r>
      <w:r>
        <w:t>.</w:t>
      </w:r>
    </w:p>
    <w:p w14:paraId="727F4449" w14:textId="11A26DDE" w:rsidR="005223A4" w:rsidRDefault="00EE1842" w:rsidP="00313C9B">
      <w:pPr>
        <w:pStyle w:val="PargrafodaLista"/>
        <w:numPr>
          <w:ilvl w:val="0"/>
          <w:numId w:val="17"/>
        </w:numPr>
        <w:spacing w:line="360" w:lineRule="auto"/>
        <w:ind w:left="1418" w:firstLine="0"/>
        <w:jc w:val="both"/>
      </w:pPr>
      <w:r>
        <w:t>O sistema deverá analisar quinze imagens por segundo.</w:t>
      </w:r>
    </w:p>
    <w:p w14:paraId="64A26986" w14:textId="2FA520C7" w:rsidR="00EE1842" w:rsidRDefault="005223A4" w:rsidP="00313C9B">
      <w:pPr>
        <w:pStyle w:val="PargrafodaLista"/>
        <w:numPr>
          <w:ilvl w:val="0"/>
          <w:numId w:val="17"/>
        </w:numPr>
        <w:spacing w:line="360" w:lineRule="auto"/>
        <w:ind w:left="1418" w:firstLine="0"/>
        <w:jc w:val="both"/>
      </w:pPr>
      <w:r>
        <w:t>O sistema deverá disponibilizar dados privados aos usuários.</w:t>
      </w:r>
    </w:p>
    <w:p w14:paraId="2E8B38A9" w14:textId="590C659E" w:rsidR="005223A4" w:rsidRDefault="005223A4" w:rsidP="00313C9B">
      <w:pPr>
        <w:pStyle w:val="PargrafodaLista"/>
        <w:numPr>
          <w:ilvl w:val="0"/>
          <w:numId w:val="17"/>
        </w:numPr>
        <w:spacing w:line="360" w:lineRule="auto"/>
        <w:ind w:left="1418" w:firstLine="0"/>
        <w:jc w:val="both"/>
      </w:pPr>
      <w:r>
        <w:t>O sistema deverá ter alta disponibilidade, cerca de 99% do tempo.</w:t>
      </w:r>
    </w:p>
    <w:p w14:paraId="3EDC7435" w14:textId="77777777" w:rsidR="005223A4" w:rsidRDefault="005223A4" w:rsidP="00EE1842"/>
    <w:p w14:paraId="3B439B0C" w14:textId="590E572A" w:rsidR="00EE1842" w:rsidRDefault="005223A4" w:rsidP="00313C9B">
      <w:pPr>
        <w:pStyle w:val="Ttulo2"/>
        <w:spacing w:line="360" w:lineRule="auto"/>
      </w:pPr>
      <w:r w:rsidRPr="00E47BAF">
        <w:lastRenderedPageBreak/>
        <w:t>3.</w:t>
      </w:r>
      <w:r w:rsidRPr="005223A4">
        <w:t>4 Arquitetura do Sistema</w:t>
      </w:r>
    </w:p>
    <w:p w14:paraId="00CAADE4" w14:textId="125B2A7F" w:rsidR="00C27E99" w:rsidRDefault="00C27E99" w:rsidP="00C27E99">
      <w:pPr>
        <w:spacing w:line="360" w:lineRule="auto"/>
        <w:ind w:left="289" w:firstLine="709"/>
        <w:jc w:val="both"/>
      </w:pPr>
      <w:r>
        <w:t>A Figura 2 mostra o fluxograma geral de como deverá funcionar o programa. O sistema, por sua vez, é encarregado de criar uma conexão FTP com as câmeras IP’s, e quando detectar um humano em uma imagem recebida e analisada, deverá ser enviado para o aplicativo telegram como alerta a foto e de qual câmera o dado se refere, caso não seja detectado, deverá descartar a imagem.</w:t>
      </w:r>
    </w:p>
    <w:p w14:paraId="601CB637" w14:textId="43CE41A0" w:rsidR="00C27E99" w:rsidRPr="00313C9B" w:rsidRDefault="00C27E99" w:rsidP="00313C9B">
      <w:pPr>
        <w:pStyle w:val="Legenda"/>
        <w:jc w:val="center"/>
        <w:rPr>
          <w:sz w:val="24"/>
          <w:szCs w:val="24"/>
        </w:rPr>
      </w:pPr>
      <w:r w:rsidRPr="00313C9B">
        <w:rPr>
          <w:sz w:val="24"/>
          <w:szCs w:val="24"/>
        </w:rPr>
        <w:t xml:space="preserve">Figura </w:t>
      </w:r>
      <w:r w:rsidRPr="00313C9B">
        <w:rPr>
          <w:sz w:val="24"/>
          <w:szCs w:val="24"/>
        </w:rPr>
        <w:fldChar w:fldCharType="begin"/>
      </w:r>
      <w:r w:rsidRPr="00313C9B">
        <w:rPr>
          <w:sz w:val="24"/>
          <w:szCs w:val="24"/>
        </w:rPr>
        <w:instrText xml:space="preserve"> SEQ Figura \* ARABIC </w:instrText>
      </w:r>
      <w:r w:rsidRPr="00313C9B">
        <w:rPr>
          <w:sz w:val="24"/>
          <w:szCs w:val="24"/>
        </w:rPr>
        <w:fldChar w:fldCharType="separate"/>
      </w:r>
      <w:r w:rsidRPr="00313C9B">
        <w:rPr>
          <w:noProof/>
          <w:sz w:val="24"/>
          <w:szCs w:val="24"/>
        </w:rPr>
        <w:t>2</w:t>
      </w:r>
      <w:r w:rsidRPr="00313C9B">
        <w:rPr>
          <w:sz w:val="24"/>
          <w:szCs w:val="24"/>
        </w:rPr>
        <w:fldChar w:fldCharType="end"/>
      </w:r>
      <w:r w:rsidRPr="00313C9B">
        <w:rPr>
          <w:sz w:val="24"/>
          <w:szCs w:val="24"/>
        </w:rPr>
        <w:t xml:space="preserve"> - Fluxograma de processo de análise</w:t>
      </w:r>
      <w:r>
        <w:rPr>
          <w:sz w:val="24"/>
          <w:szCs w:val="24"/>
        </w:rPr>
        <w:t>.</w:t>
      </w:r>
    </w:p>
    <w:p w14:paraId="0005D003" w14:textId="5AB868DF" w:rsidR="008A7163" w:rsidRDefault="00993C64" w:rsidP="00C27E99">
      <w:pPr>
        <w:keepNext/>
        <w:jc w:val="center"/>
      </w:pPr>
      <w:r>
        <w:rPr>
          <w:noProof/>
        </w:rPr>
        <w:drawing>
          <wp:inline distT="0" distB="0" distL="0" distR="0" wp14:anchorId="77E9EC96" wp14:editId="34264B06">
            <wp:extent cx="5760720" cy="3212465"/>
            <wp:effectExtent l="0" t="0" r="0" b="698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C135E" w14:textId="023BD0E6" w:rsidR="00C27E99" w:rsidRPr="00313C9B" w:rsidRDefault="00C27E99" w:rsidP="00C27E99">
      <w:pPr>
        <w:keepNext/>
        <w:rPr>
          <w:sz w:val="20"/>
          <w:szCs w:val="20"/>
        </w:rPr>
      </w:pPr>
      <w:r w:rsidRPr="00313C9B">
        <w:rPr>
          <w:sz w:val="20"/>
          <w:szCs w:val="20"/>
        </w:rPr>
        <w:t>Fonte:</w:t>
      </w:r>
      <w:r w:rsidR="00313C9B">
        <w:rPr>
          <w:sz w:val="20"/>
          <w:szCs w:val="20"/>
        </w:rPr>
        <w:t xml:space="preserve"> (Autor, 2022)</w:t>
      </w:r>
    </w:p>
    <w:p w14:paraId="20C09171" w14:textId="5459DC22" w:rsidR="00993C64" w:rsidRPr="00C27E99" w:rsidRDefault="00993C64" w:rsidP="000D49BD">
      <w:pPr>
        <w:pStyle w:val="Ttulo2"/>
        <w:spacing w:line="360" w:lineRule="auto"/>
      </w:pPr>
      <w:r w:rsidRPr="00993C64">
        <w:t>3.5 FTP</w:t>
      </w:r>
      <w:r>
        <w:t xml:space="preserve"> </w:t>
      </w:r>
    </w:p>
    <w:p w14:paraId="165EE337" w14:textId="3BBF220F" w:rsidR="00993C64" w:rsidRDefault="00993C64" w:rsidP="000D49BD">
      <w:pPr>
        <w:spacing w:line="360" w:lineRule="auto"/>
        <w:ind w:left="289" w:firstLine="709"/>
        <w:jc w:val="both"/>
      </w:pPr>
      <w:r w:rsidRPr="00993C64">
        <w:t>O sistema utiliza uma conexão FTP feita através do Filezila disponibilizando uma pasta de acesso</w:t>
      </w:r>
      <w:r>
        <w:t>.</w:t>
      </w:r>
    </w:p>
    <w:p w14:paraId="01F0AD76" w14:textId="53F0C8BC" w:rsidR="00993C64" w:rsidRPr="00C27E99" w:rsidRDefault="00993C64" w:rsidP="00313C9B">
      <w:pPr>
        <w:pStyle w:val="Ttulo2"/>
        <w:spacing w:line="360" w:lineRule="auto"/>
      </w:pPr>
      <w:r w:rsidRPr="00993C64">
        <w:t>3.6 Análise da imagem</w:t>
      </w:r>
    </w:p>
    <w:p w14:paraId="5751C3F0" w14:textId="2E8A601C" w:rsidR="00993C64" w:rsidRDefault="00993C64" w:rsidP="000D49BD">
      <w:pPr>
        <w:spacing w:line="360" w:lineRule="auto"/>
        <w:ind w:left="289" w:firstLine="709"/>
        <w:jc w:val="both"/>
      </w:pPr>
      <w:r w:rsidRPr="00993C64">
        <w:t>A análise necessita de duas tecnologias para ser completada</w:t>
      </w:r>
      <w:r>
        <w:t>, a primeira será o método de detecção YOLO, ele é uma metodologia de IA convolucional que possui uma base de dados, a segunda será o OpenCV que irá utilizar esse método YOLO para fazer a detecção. O motivo do uso de OpenCV é devido a sua alta otimização em processadores INTEL e integração com CUDA (API de conexão com placas de vídeo NVIDIA).</w:t>
      </w:r>
    </w:p>
    <w:p w14:paraId="31E86ADE" w14:textId="0A3C0D21" w:rsidR="00993C64" w:rsidRDefault="00993C64" w:rsidP="000D49BD">
      <w:pPr>
        <w:spacing w:line="360" w:lineRule="auto"/>
        <w:ind w:left="289" w:firstLine="709"/>
        <w:jc w:val="both"/>
      </w:pPr>
      <w:r>
        <w:t>A biblioteca OpenCV possui diversos algoritmos em C++ que viabilizam (OPENCV,</w:t>
      </w:r>
      <w:r w:rsidR="007A4511">
        <w:t xml:space="preserve"> </w:t>
      </w:r>
      <w:r>
        <w:t>2013):</w:t>
      </w:r>
    </w:p>
    <w:p w14:paraId="09F22BE2" w14:textId="229F7BA8" w:rsidR="00993C64" w:rsidRDefault="00993C64" w:rsidP="00993C64">
      <w:pPr>
        <w:pStyle w:val="PargrafodaLista"/>
        <w:numPr>
          <w:ilvl w:val="0"/>
          <w:numId w:val="19"/>
        </w:numPr>
        <w:spacing w:line="360" w:lineRule="auto"/>
        <w:jc w:val="both"/>
      </w:pPr>
      <w:r>
        <w:lastRenderedPageBreak/>
        <w:t>Captura de imagens: é possível através da OpenCV acessar câmeras embutidas, USB ou até Câmeras IP, e através destas obter imagens (também chamado de quadros);</w:t>
      </w:r>
    </w:p>
    <w:p w14:paraId="2A8A4389" w14:textId="25BA3F64" w:rsidR="00993C64" w:rsidRDefault="00993C64" w:rsidP="00993C64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>Modificação e pré-processamento de imagens;</w:t>
      </w:r>
    </w:p>
    <w:p w14:paraId="60349B6A" w14:textId="3079C4C3" w:rsidR="00993C64" w:rsidRDefault="00993C64" w:rsidP="00993C64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>Detecção de objetos: para o caso de faces humanas, é possível detectar a face frontal e perfis esquerdo e direito;</w:t>
      </w:r>
    </w:p>
    <w:p w14:paraId="5102AF52" w14:textId="3CD059AB" w:rsidR="00993C64" w:rsidRDefault="00993C64" w:rsidP="00993C64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>Reconhecimento facial: a OpenCV possui uma classe dedicada a esta atividade, denominada FaceRecognizer, que faz a previsão de uma determinada face baseada em imagens armazenadas em banco de dados.</w:t>
      </w:r>
    </w:p>
    <w:p w14:paraId="00544334" w14:textId="7039A751" w:rsidR="007A4511" w:rsidRDefault="007A4511" w:rsidP="007A4511">
      <w:pPr>
        <w:spacing w:line="360" w:lineRule="auto"/>
        <w:ind w:left="289" w:firstLine="709"/>
        <w:jc w:val="both"/>
      </w:pPr>
      <w:r>
        <w:t>A Figura 3 mostra como é feito o processo de análise da imagem em linguagem de programação.</w:t>
      </w:r>
      <w:r w:rsidRPr="007A4511">
        <w:t xml:space="preserve"> </w:t>
      </w:r>
      <w:r>
        <w:t xml:space="preserve">O método recebe os parâmetros necessários para trabalhar com a imagem: </w:t>
      </w:r>
    </w:p>
    <w:p w14:paraId="7045F66A" w14:textId="77777777" w:rsidR="007A4511" w:rsidRDefault="007A4511" w:rsidP="00313C9B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 xml:space="preserve">Linha 20 - Define qual será a cor utilizada no retângulo de marcação quando detectar uma pessoa. </w:t>
      </w:r>
    </w:p>
    <w:p w14:paraId="470B2E5A" w14:textId="77777777" w:rsidR="007A4511" w:rsidRDefault="007A4511" w:rsidP="00313C9B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>Linha 22 - Representa a configuração dos parâmetros de escala da imagem, como por exemplo, altura e comprimento.</w:t>
      </w:r>
    </w:p>
    <w:p w14:paraId="12FE17A0" w14:textId="77777777" w:rsidR="007A4511" w:rsidRDefault="007A4511" w:rsidP="00313C9B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>Linha 24 - Transforma a imagem em uma variável.</w:t>
      </w:r>
    </w:p>
    <w:p w14:paraId="38DD224D" w14:textId="77777777" w:rsidR="007A4511" w:rsidRDefault="007A4511" w:rsidP="00313C9B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>Linha 26 – Faz a detecção baseada no modelo definido (YOLO).</w:t>
      </w:r>
    </w:p>
    <w:p w14:paraId="1679C143" w14:textId="77777777" w:rsidR="007A4511" w:rsidRDefault="007A4511" w:rsidP="00313C9B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>Linha 32 – Percorre os dados recuperados da detecção para fazer análise humana.</w:t>
      </w:r>
    </w:p>
    <w:p w14:paraId="57F7E049" w14:textId="77777777" w:rsidR="007A4511" w:rsidRDefault="007A4511" w:rsidP="00313C9B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>Linha 34 – Valida se existe ser humano encontrado na foto</w:t>
      </w:r>
    </w:p>
    <w:p w14:paraId="200CD52E" w14:textId="1BA04D15" w:rsidR="007A4511" w:rsidRDefault="007A4511" w:rsidP="00313C9B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>Linha 35, 37 &amp; 39 – Adicionam a imagem os dados de porcentagem, retângulo e texto descritivo.</w:t>
      </w:r>
    </w:p>
    <w:p w14:paraId="6FB9CEF4" w14:textId="16AF459D" w:rsidR="007A4511" w:rsidRDefault="007A4511" w:rsidP="007A4511">
      <w:pPr>
        <w:spacing w:line="360" w:lineRule="auto"/>
        <w:ind w:left="1418"/>
        <w:jc w:val="both"/>
      </w:pPr>
    </w:p>
    <w:p w14:paraId="5D0E5E64" w14:textId="728B0041" w:rsidR="007A4511" w:rsidRDefault="007A4511" w:rsidP="007A4511">
      <w:pPr>
        <w:spacing w:line="360" w:lineRule="auto"/>
        <w:ind w:left="1418"/>
        <w:jc w:val="both"/>
      </w:pPr>
    </w:p>
    <w:p w14:paraId="5995AAA2" w14:textId="739E6EA9" w:rsidR="007A4511" w:rsidRDefault="007A4511" w:rsidP="007A4511">
      <w:pPr>
        <w:spacing w:line="360" w:lineRule="auto"/>
        <w:ind w:left="1418"/>
        <w:jc w:val="both"/>
      </w:pPr>
    </w:p>
    <w:p w14:paraId="20084F12" w14:textId="35B4128B" w:rsidR="007A4511" w:rsidRDefault="007A4511" w:rsidP="007A4511">
      <w:pPr>
        <w:spacing w:line="360" w:lineRule="auto"/>
        <w:ind w:left="1418"/>
        <w:jc w:val="both"/>
      </w:pPr>
    </w:p>
    <w:p w14:paraId="58381D5C" w14:textId="4EDABC5C" w:rsidR="007A4511" w:rsidRDefault="007A4511" w:rsidP="007A4511">
      <w:pPr>
        <w:spacing w:line="360" w:lineRule="auto"/>
        <w:ind w:left="1418"/>
        <w:jc w:val="both"/>
      </w:pPr>
    </w:p>
    <w:p w14:paraId="3878E9F1" w14:textId="59850183" w:rsidR="007A4511" w:rsidRDefault="007A4511" w:rsidP="007A4511">
      <w:pPr>
        <w:spacing w:line="360" w:lineRule="auto"/>
        <w:ind w:left="1418"/>
        <w:jc w:val="both"/>
      </w:pPr>
    </w:p>
    <w:p w14:paraId="5E97DE32" w14:textId="58D8855D" w:rsidR="007A4511" w:rsidRDefault="007A4511" w:rsidP="007A4511">
      <w:pPr>
        <w:spacing w:line="360" w:lineRule="auto"/>
        <w:ind w:left="1418"/>
        <w:jc w:val="both"/>
      </w:pPr>
    </w:p>
    <w:p w14:paraId="058120EB" w14:textId="7072CF9E" w:rsidR="007A4511" w:rsidRDefault="007A4511" w:rsidP="007A4511">
      <w:pPr>
        <w:spacing w:line="360" w:lineRule="auto"/>
        <w:ind w:left="1418"/>
        <w:jc w:val="both"/>
      </w:pPr>
    </w:p>
    <w:p w14:paraId="7F93CACB" w14:textId="72BAA379" w:rsidR="007A4511" w:rsidRDefault="007A4511" w:rsidP="007A4511">
      <w:pPr>
        <w:spacing w:line="360" w:lineRule="auto"/>
        <w:ind w:left="1418"/>
        <w:jc w:val="both"/>
      </w:pPr>
    </w:p>
    <w:p w14:paraId="7D1E3BEF" w14:textId="4E3F1C15" w:rsidR="007A4511" w:rsidRDefault="007A4511" w:rsidP="007A4511">
      <w:pPr>
        <w:spacing w:line="360" w:lineRule="auto"/>
        <w:ind w:left="1418"/>
        <w:jc w:val="both"/>
      </w:pPr>
    </w:p>
    <w:p w14:paraId="6625385B" w14:textId="0A0AB7D3" w:rsidR="007A4511" w:rsidRDefault="007A4511" w:rsidP="007A4511">
      <w:pPr>
        <w:spacing w:line="360" w:lineRule="auto"/>
        <w:ind w:left="1418"/>
        <w:jc w:val="both"/>
      </w:pPr>
    </w:p>
    <w:p w14:paraId="583AC722" w14:textId="15EEF507" w:rsidR="007A4511" w:rsidRDefault="007A4511" w:rsidP="007A4511">
      <w:pPr>
        <w:spacing w:line="360" w:lineRule="auto"/>
        <w:ind w:left="1418"/>
        <w:jc w:val="both"/>
      </w:pPr>
    </w:p>
    <w:p w14:paraId="0B3AC020" w14:textId="77777777" w:rsidR="007A4511" w:rsidRDefault="007A4511" w:rsidP="007A4511">
      <w:pPr>
        <w:spacing w:line="360" w:lineRule="auto"/>
        <w:ind w:left="1418"/>
        <w:jc w:val="both"/>
      </w:pPr>
    </w:p>
    <w:p w14:paraId="61DF2C91" w14:textId="77777777" w:rsidR="007A4511" w:rsidRPr="00250EF1" w:rsidRDefault="007A4511" w:rsidP="00250EF1">
      <w:pPr>
        <w:pStyle w:val="Legenda"/>
        <w:jc w:val="center"/>
        <w:rPr>
          <w:sz w:val="24"/>
          <w:szCs w:val="24"/>
        </w:rPr>
      </w:pPr>
      <w:r w:rsidRPr="00250EF1">
        <w:rPr>
          <w:sz w:val="24"/>
          <w:szCs w:val="24"/>
        </w:rPr>
        <w:t xml:space="preserve">Figura </w:t>
      </w:r>
      <w:r w:rsidRPr="00250EF1">
        <w:rPr>
          <w:sz w:val="24"/>
          <w:szCs w:val="24"/>
        </w:rPr>
        <w:fldChar w:fldCharType="begin"/>
      </w:r>
      <w:r w:rsidRPr="00250EF1">
        <w:rPr>
          <w:sz w:val="24"/>
          <w:szCs w:val="24"/>
        </w:rPr>
        <w:instrText xml:space="preserve"> SEQ Figura \* ARABIC </w:instrText>
      </w:r>
      <w:r w:rsidRPr="00250EF1">
        <w:rPr>
          <w:sz w:val="24"/>
          <w:szCs w:val="24"/>
        </w:rPr>
        <w:fldChar w:fldCharType="separate"/>
      </w:r>
      <w:r w:rsidRPr="00250EF1">
        <w:rPr>
          <w:noProof/>
          <w:sz w:val="24"/>
          <w:szCs w:val="24"/>
        </w:rPr>
        <w:t>3</w:t>
      </w:r>
      <w:r w:rsidRPr="00250EF1">
        <w:rPr>
          <w:sz w:val="24"/>
          <w:szCs w:val="24"/>
        </w:rPr>
        <w:fldChar w:fldCharType="end"/>
      </w:r>
      <w:r w:rsidRPr="00250EF1">
        <w:rPr>
          <w:sz w:val="24"/>
          <w:szCs w:val="24"/>
        </w:rPr>
        <w:t xml:space="preserve"> – Processo de análise em Python com OpenCV2</w:t>
      </w:r>
    </w:p>
    <w:p w14:paraId="2E59DEC7" w14:textId="77777777" w:rsidR="00F95255" w:rsidRDefault="00CC2825" w:rsidP="00250EF1">
      <w:pPr>
        <w:keepNext/>
        <w:spacing w:line="360" w:lineRule="auto"/>
        <w:ind w:left="289"/>
        <w:jc w:val="center"/>
      </w:pPr>
      <w:r>
        <w:rPr>
          <w:noProof/>
        </w:rPr>
        <w:drawing>
          <wp:inline distT="0" distB="0" distL="0" distR="0" wp14:anchorId="34976ACB" wp14:editId="3FD09C7A">
            <wp:extent cx="5760720" cy="40036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D07B" w14:textId="744B0C64" w:rsidR="00CC2825" w:rsidRDefault="00CC2825" w:rsidP="00993C64">
      <w:pPr>
        <w:spacing w:line="360" w:lineRule="auto"/>
        <w:ind w:left="0"/>
        <w:jc w:val="both"/>
      </w:pPr>
    </w:p>
    <w:p w14:paraId="375A41D5" w14:textId="77777777" w:rsidR="007A4511" w:rsidRDefault="007A4511" w:rsidP="00993C64">
      <w:pPr>
        <w:spacing w:line="360" w:lineRule="auto"/>
        <w:ind w:left="0"/>
        <w:jc w:val="both"/>
      </w:pPr>
    </w:p>
    <w:p w14:paraId="77DD4970" w14:textId="77777777" w:rsidR="007A4511" w:rsidRPr="00250EF1" w:rsidRDefault="007A4511" w:rsidP="00250EF1">
      <w:pPr>
        <w:pStyle w:val="Legenda"/>
        <w:jc w:val="center"/>
        <w:rPr>
          <w:sz w:val="24"/>
          <w:szCs w:val="24"/>
        </w:rPr>
      </w:pPr>
      <w:commentRangeStart w:id="67"/>
      <w:r w:rsidRPr="00250EF1">
        <w:rPr>
          <w:sz w:val="24"/>
          <w:szCs w:val="24"/>
        </w:rPr>
        <w:t xml:space="preserve">Figura </w:t>
      </w:r>
      <w:r w:rsidRPr="00250EF1">
        <w:rPr>
          <w:sz w:val="24"/>
          <w:szCs w:val="24"/>
        </w:rPr>
        <w:fldChar w:fldCharType="begin"/>
      </w:r>
      <w:r w:rsidRPr="00250EF1">
        <w:rPr>
          <w:sz w:val="24"/>
          <w:szCs w:val="24"/>
        </w:rPr>
        <w:instrText xml:space="preserve"> SEQ Figura \* ARABIC </w:instrText>
      </w:r>
      <w:r w:rsidRPr="00250EF1">
        <w:rPr>
          <w:sz w:val="24"/>
          <w:szCs w:val="24"/>
        </w:rPr>
        <w:fldChar w:fldCharType="separate"/>
      </w:r>
      <w:r w:rsidRPr="00250EF1">
        <w:rPr>
          <w:noProof/>
          <w:sz w:val="24"/>
          <w:szCs w:val="24"/>
        </w:rPr>
        <w:t>4</w:t>
      </w:r>
      <w:r w:rsidRPr="00250EF1">
        <w:rPr>
          <w:sz w:val="24"/>
          <w:szCs w:val="24"/>
        </w:rPr>
        <w:fldChar w:fldCharType="end"/>
      </w:r>
      <w:r w:rsidRPr="00250EF1">
        <w:rPr>
          <w:sz w:val="24"/>
          <w:szCs w:val="24"/>
        </w:rPr>
        <w:t xml:space="preserve"> - </w:t>
      </w:r>
      <w:commentRangeEnd w:id="67"/>
      <w:r w:rsidR="00275C68">
        <w:rPr>
          <w:rStyle w:val="Refdecomentrio"/>
          <w:b w:val="0"/>
          <w:bCs w:val="0"/>
        </w:rPr>
        <w:commentReference w:id="67"/>
      </w:r>
      <w:r w:rsidRPr="00250EF1">
        <w:rPr>
          <w:sz w:val="24"/>
          <w:szCs w:val="24"/>
        </w:rPr>
        <w:t>Resultado obtido após processamento de imagem</w:t>
      </w:r>
    </w:p>
    <w:p w14:paraId="0CD6D837" w14:textId="666369BC" w:rsidR="008A7163" w:rsidRDefault="008A7163" w:rsidP="00250EF1">
      <w:pPr>
        <w:keepNext/>
        <w:spacing w:line="360" w:lineRule="auto"/>
        <w:ind w:left="289"/>
        <w:jc w:val="center"/>
      </w:pPr>
      <w:bookmarkStart w:id="68" w:name="_GoBack"/>
      <w:r>
        <w:rPr>
          <w:noProof/>
        </w:rPr>
        <w:lastRenderedPageBreak/>
        <w:drawing>
          <wp:inline distT="0" distB="0" distL="0" distR="0" wp14:anchorId="7704A394" wp14:editId="3CDA7EB9">
            <wp:extent cx="5391150" cy="5391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1AD5" w14:textId="49F08302" w:rsidR="007A307A" w:rsidRPr="002E5CCC" w:rsidRDefault="00FC784E" w:rsidP="00C85B26">
      <w:pPr>
        <w:pStyle w:val="Ttulo1"/>
        <w:keepNext w:val="0"/>
        <w:pageBreakBefore/>
        <w:spacing w:line="360" w:lineRule="auto"/>
        <w:rPr>
          <w:sz w:val="28"/>
          <w:szCs w:val="28"/>
        </w:rPr>
      </w:pPr>
      <w:bookmarkStart w:id="69" w:name="_Toc483916793"/>
      <w:bookmarkStart w:id="70" w:name="_Toc483916838"/>
      <w:bookmarkStart w:id="71" w:name="_Toc26991665"/>
      <w:bookmarkStart w:id="72" w:name="_Toc98873380"/>
      <w:bookmarkStart w:id="73" w:name="_Toc99478721"/>
      <w:bookmarkEnd w:id="68"/>
      <w:r>
        <w:rPr>
          <w:caps w:val="0"/>
          <w:sz w:val="28"/>
          <w:szCs w:val="28"/>
        </w:rPr>
        <w:lastRenderedPageBreak/>
        <w:t xml:space="preserve">4. </w:t>
      </w:r>
      <w:r w:rsidR="009A0222" w:rsidRPr="002E5CCC">
        <w:rPr>
          <w:caps w:val="0"/>
          <w:sz w:val="28"/>
          <w:szCs w:val="28"/>
        </w:rPr>
        <w:t>RESULTADOS</w:t>
      </w:r>
      <w:bookmarkEnd w:id="69"/>
      <w:bookmarkEnd w:id="70"/>
      <w:bookmarkEnd w:id="71"/>
      <w:bookmarkEnd w:id="72"/>
      <w:bookmarkEnd w:id="73"/>
    </w:p>
    <w:p w14:paraId="4FA2C88D" w14:textId="749E3118" w:rsidR="00733E8E" w:rsidRDefault="00733E8E" w:rsidP="00A301EA">
      <w:pPr>
        <w:spacing w:line="360" w:lineRule="auto"/>
        <w:ind w:firstLine="709"/>
        <w:jc w:val="both"/>
      </w:pPr>
      <w:r>
        <w:t>Para maior precisão nos resultados é necessário um número significativo de treinamentos para a rede neural, indicando tanto os valores positivos e negativos em relação a aprendizagem.</w:t>
      </w:r>
    </w:p>
    <w:p w14:paraId="636448C1" w14:textId="762D58E7" w:rsidR="007A307A" w:rsidRDefault="00733E8E" w:rsidP="00733E8E">
      <w:pPr>
        <w:spacing w:line="360" w:lineRule="auto"/>
        <w:ind w:firstLine="709"/>
        <w:jc w:val="both"/>
      </w:pPr>
      <w:r>
        <w:t>A Tecnologia YOLOv4 é uma rede bem treinada e disponibilizada gratuitamente para uso a qualquer programador.</w:t>
      </w:r>
    </w:p>
    <w:p w14:paraId="44B88C9B" w14:textId="37EF0E4E" w:rsidR="00733E8E" w:rsidRPr="002E5CCC" w:rsidRDefault="00733E8E" w:rsidP="00733E8E">
      <w:pPr>
        <w:spacing w:line="360" w:lineRule="auto"/>
        <w:ind w:firstLine="709"/>
        <w:jc w:val="both"/>
      </w:pPr>
      <w:r>
        <w:t xml:space="preserve">Para a área de segurança </w:t>
      </w:r>
      <w:r w:rsidR="007D1E6E">
        <w:t>a tecnologia de identificação humana com redes neurais são altamente recomendáveis.</w:t>
      </w:r>
    </w:p>
    <w:p w14:paraId="4B0D872E" w14:textId="0A89E25D" w:rsidR="00844E4D" w:rsidRDefault="008A2D1A" w:rsidP="008A2D1A">
      <w:pPr>
        <w:pStyle w:val="Ttulo2"/>
        <w:numPr>
          <w:ilvl w:val="1"/>
          <w:numId w:val="17"/>
        </w:numPr>
        <w:spacing w:line="360" w:lineRule="auto"/>
      </w:pPr>
      <w:bookmarkStart w:id="74" w:name="_Toc99478722"/>
      <w:r>
        <w:t>Resultados Técnicos</w:t>
      </w:r>
      <w:bookmarkEnd w:id="74"/>
    </w:p>
    <w:p w14:paraId="7927084C" w14:textId="7DA3BAC8" w:rsidR="00FC099B" w:rsidRDefault="008A2D1A" w:rsidP="00FC099B">
      <w:pPr>
        <w:pStyle w:val="Corpodetexto"/>
        <w:spacing w:line="360" w:lineRule="auto"/>
        <w:ind w:firstLine="709"/>
      </w:pPr>
      <w:r>
        <w:t>O processamento final chegou a ser 15 imagens por segundo</w:t>
      </w:r>
      <w:r w:rsidR="00F95255">
        <w:t xml:space="preserve"> em um ambiente com 8 gigabyte de memória ram e um CPU I5 7600.</w:t>
      </w:r>
    </w:p>
    <w:p w14:paraId="0D419234" w14:textId="37E782A4" w:rsidR="00F95255" w:rsidRPr="00DD771D" w:rsidRDefault="00F95255" w:rsidP="00FC099B">
      <w:pPr>
        <w:pStyle w:val="Corpodetexto"/>
        <w:spacing w:line="360" w:lineRule="auto"/>
        <w:ind w:firstLine="709"/>
      </w:pPr>
      <w:r>
        <w:t>O processamento final chegou a ser 25 imagens por segundo em um ambiente com 8 gigabyte de memória ram e uma placa de vídeo GFORCE 750 TI.</w:t>
      </w:r>
    </w:p>
    <w:p w14:paraId="69765361" w14:textId="0806213F" w:rsidR="00FC099B" w:rsidRPr="00DD771D" w:rsidRDefault="00FC099B" w:rsidP="00F95255">
      <w:pPr>
        <w:pStyle w:val="Ttulo2"/>
        <w:spacing w:line="360" w:lineRule="auto"/>
        <w:ind w:firstLine="421"/>
      </w:pPr>
      <w:bookmarkStart w:id="75" w:name="_Toc26991667"/>
      <w:bookmarkStart w:id="76" w:name="_Toc98873382"/>
      <w:bookmarkStart w:id="77" w:name="_Toc99478723"/>
      <w:r w:rsidRPr="00DD771D">
        <w:t xml:space="preserve">4.2. </w:t>
      </w:r>
      <w:bookmarkEnd w:id="75"/>
      <w:bookmarkEnd w:id="76"/>
      <w:r w:rsidR="00F95255">
        <w:t>Aprendizagens</w:t>
      </w:r>
      <w:bookmarkEnd w:id="77"/>
    </w:p>
    <w:p w14:paraId="7B698F2B" w14:textId="45A0C9D6" w:rsidR="00FC099B" w:rsidRDefault="00F95255" w:rsidP="00FC099B">
      <w:pPr>
        <w:pStyle w:val="Corpodetexto"/>
        <w:spacing w:line="360" w:lineRule="auto"/>
        <w:ind w:firstLine="709"/>
      </w:pPr>
      <w:r>
        <w:t>Toda rede neural convolucional deve ser treinada com muitos dados de forma assertiva aos pontos falsos e verdadeiros.</w:t>
      </w:r>
    </w:p>
    <w:p w14:paraId="446BEE69" w14:textId="7E183F2E" w:rsidR="00F95255" w:rsidRDefault="00F95255" w:rsidP="00FC099B">
      <w:pPr>
        <w:pStyle w:val="Corpodetexto"/>
        <w:spacing w:line="360" w:lineRule="auto"/>
        <w:ind w:firstLine="709"/>
      </w:pPr>
      <w:r>
        <w:t>OpenCV é uma ótima biblioteca para utilização das redes neurais YOLO além de fornecer muitas funcionalidades de tratamento de imagens.</w:t>
      </w:r>
    </w:p>
    <w:p w14:paraId="033CC765" w14:textId="77777777" w:rsidR="00F95255" w:rsidRPr="002E5CCC" w:rsidRDefault="00F95255" w:rsidP="00FC099B">
      <w:pPr>
        <w:pStyle w:val="Corpodetexto"/>
        <w:spacing w:line="360" w:lineRule="auto"/>
        <w:ind w:firstLine="709"/>
      </w:pPr>
    </w:p>
    <w:p w14:paraId="1BA66A25" w14:textId="77777777" w:rsidR="007A307A" w:rsidRPr="002E5CCC" w:rsidRDefault="007A307A" w:rsidP="00A301EA"/>
    <w:p w14:paraId="5A42DB4A" w14:textId="659A12DD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78" w:name="_Toc483916794"/>
      <w:bookmarkStart w:id="79" w:name="_Toc483916839"/>
      <w:bookmarkStart w:id="80" w:name="_Toc26991668"/>
      <w:bookmarkStart w:id="81" w:name="_Toc98873383"/>
      <w:bookmarkStart w:id="82" w:name="_Toc99478724"/>
      <w:bookmarkStart w:id="83" w:name="_Toc118654510"/>
      <w:r w:rsidRPr="002E5CCC">
        <w:rPr>
          <w:caps w:val="0"/>
          <w:sz w:val="28"/>
          <w:szCs w:val="28"/>
        </w:rPr>
        <w:lastRenderedPageBreak/>
        <w:t>5. C</w:t>
      </w:r>
      <w:bookmarkEnd w:id="78"/>
      <w:bookmarkEnd w:id="79"/>
      <w:r w:rsidR="00AF1A66">
        <w:rPr>
          <w:caps w:val="0"/>
          <w:sz w:val="28"/>
          <w:szCs w:val="28"/>
        </w:rPr>
        <w:t>ONSIDERAÇ</w:t>
      </w:r>
      <w:r w:rsidR="007D7398">
        <w:rPr>
          <w:caps w:val="0"/>
          <w:sz w:val="28"/>
          <w:szCs w:val="28"/>
        </w:rPr>
        <w:t>ÕES FINAI</w:t>
      </w:r>
      <w:r w:rsidR="00AF1A66">
        <w:rPr>
          <w:caps w:val="0"/>
          <w:sz w:val="28"/>
          <w:szCs w:val="28"/>
        </w:rPr>
        <w:t>S</w:t>
      </w:r>
      <w:bookmarkEnd w:id="80"/>
      <w:bookmarkEnd w:id="81"/>
      <w:bookmarkEnd w:id="82"/>
    </w:p>
    <w:p w14:paraId="50083845" w14:textId="77777777" w:rsidR="006163CD" w:rsidRDefault="006163CD" w:rsidP="006163CD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Este capítulo visa apresentar algumas das considerações a respeito do</w:t>
      </w:r>
    </w:p>
    <w:p w14:paraId="6891997D" w14:textId="108DB2CC" w:rsidR="006163CD" w:rsidRPr="002E5CCC" w:rsidRDefault="006163CD" w:rsidP="006163CD">
      <w:pPr>
        <w:autoSpaceDE w:val="0"/>
        <w:autoSpaceDN w:val="0"/>
        <w:adjustRightInd w:val="0"/>
        <w:spacing w:line="360" w:lineRule="auto"/>
        <w:jc w:val="both"/>
      </w:pPr>
      <w:r>
        <w:t>desenvolvimento do trabalho, experiências, conclusões, assim como sugestões para trabalhos futuros.</w:t>
      </w:r>
    </w:p>
    <w:p w14:paraId="3AC22525" w14:textId="080C59F1" w:rsidR="001C1AB1" w:rsidRDefault="00844E4D" w:rsidP="001C1AB1">
      <w:pPr>
        <w:pStyle w:val="Ttulo2"/>
        <w:spacing w:line="360" w:lineRule="auto"/>
      </w:pPr>
      <w:bookmarkStart w:id="84" w:name="_Toc26991669"/>
      <w:bookmarkStart w:id="85" w:name="_Toc98873384"/>
      <w:bookmarkStart w:id="86" w:name="_Toc99478725"/>
      <w:r>
        <w:t>5</w:t>
      </w:r>
      <w:r w:rsidR="001C1AB1" w:rsidRPr="00DD771D">
        <w:t xml:space="preserve">.1. </w:t>
      </w:r>
      <w:r w:rsidR="001C1AB1">
        <w:t>Contribuições</w:t>
      </w:r>
      <w:bookmarkEnd w:id="84"/>
      <w:bookmarkEnd w:id="85"/>
      <w:bookmarkEnd w:id="86"/>
    </w:p>
    <w:p w14:paraId="7040B7DE" w14:textId="08BABA89" w:rsidR="001C1AB1" w:rsidRPr="001C1AB1" w:rsidRDefault="00844E4D" w:rsidP="00790FAC">
      <w:pPr>
        <w:ind w:firstLine="421"/>
      </w:pPr>
      <w:r>
        <w:t xml:space="preserve">Nessa </w:t>
      </w:r>
      <w:r w:rsidR="006163CD">
        <w:t>seção deverão</w:t>
      </w:r>
      <w:r>
        <w:t xml:space="preserve"> ser listadas as contribuições do trabalho, experiências e dificuldades </w:t>
      </w:r>
      <w:proofErr w:type="gramStart"/>
      <w:r>
        <w:t>dos autor</w:t>
      </w:r>
      <w:proofErr w:type="gramEnd"/>
      <w:r>
        <w:t xml:space="preserve"> no decorrer do trabalho.</w:t>
      </w:r>
    </w:p>
    <w:p w14:paraId="72973D92" w14:textId="77777777" w:rsidR="001C1AB1" w:rsidRPr="001C1AB1" w:rsidRDefault="001C1AB1" w:rsidP="001C1AB1"/>
    <w:p w14:paraId="58D6CBEA" w14:textId="4690E574" w:rsidR="001C1AB1" w:rsidRDefault="00844E4D" w:rsidP="001C1AB1">
      <w:pPr>
        <w:pStyle w:val="Ttulo2"/>
        <w:spacing w:line="360" w:lineRule="auto"/>
      </w:pPr>
      <w:bookmarkStart w:id="87" w:name="_Toc26991670"/>
      <w:bookmarkStart w:id="88" w:name="_Toc98873385"/>
      <w:bookmarkStart w:id="89" w:name="_Toc99478726"/>
      <w:r>
        <w:t>5.2</w:t>
      </w:r>
      <w:r w:rsidR="001C1AB1" w:rsidRPr="00DD771D">
        <w:t xml:space="preserve">. </w:t>
      </w:r>
      <w:r w:rsidR="001C1AB1">
        <w:t>Trabalho Futuros</w:t>
      </w:r>
      <w:bookmarkEnd w:id="87"/>
      <w:bookmarkEnd w:id="88"/>
      <w:bookmarkEnd w:id="89"/>
    </w:p>
    <w:p w14:paraId="223BCB31" w14:textId="3DB3097A" w:rsidR="001C1AB1" w:rsidRDefault="00417A9E" w:rsidP="00AC4774">
      <w:pPr>
        <w:ind w:firstLine="421"/>
      </w:pPr>
      <w:r>
        <w:t xml:space="preserve">Para trabalhos </w:t>
      </w:r>
      <w:r w:rsidR="006163CD">
        <w:t>futuros, sugere-se a otimização do processamento de imagens com implementação de novas redes neurais ou novos treinamentos para a rede neural, como por exemplo YOLOv5.</w:t>
      </w:r>
    </w:p>
    <w:p w14:paraId="53EE574F" w14:textId="77777777" w:rsidR="001C1AB1" w:rsidRPr="001C1AB1" w:rsidRDefault="001C1AB1" w:rsidP="001C1AB1"/>
    <w:p w14:paraId="4ED1DF90" w14:textId="77777777" w:rsidR="007A307A" w:rsidRPr="002E5CCC" w:rsidRDefault="007A307A" w:rsidP="00FD706C">
      <w:pPr>
        <w:spacing w:line="360" w:lineRule="auto"/>
        <w:ind w:firstLine="709"/>
        <w:jc w:val="both"/>
      </w:pPr>
    </w:p>
    <w:p w14:paraId="647A7D70" w14:textId="48961E80" w:rsidR="007A307A" w:rsidRPr="002E5CCC" w:rsidRDefault="00FC784E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90" w:name="_Toc26991671"/>
      <w:bookmarkStart w:id="91" w:name="_Toc98873386"/>
      <w:bookmarkStart w:id="92" w:name="_Toc99478727"/>
      <w:bookmarkStart w:id="93" w:name="_Toc483916795"/>
      <w:bookmarkStart w:id="94" w:name="_Toc483916840"/>
      <w:r>
        <w:rPr>
          <w:caps w:val="0"/>
          <w:sz w:val="28"/>
          <w:szCs w:val="28"/>
        </w:rPr>
        <w:lastRenderedPageBreak/>
        <w:t xml:space="preserve">6. </w:t>
      </w:r>
      <w:r w:rsidR="009A0222" w:rsidRPr="002E5CCC">
        <w:rPr>
          <w:caps w:val="0"/>
          <w:sz w:val="28"/>
          <w:szCs w:val="28"/>
        </w:rPr>
        <w:t>REFERÊNCIAS</w:t>
      </w:r>
      <w:bookmarkEnd w:id="90"/>
      <w:bookmarkEnd w:id="91"/>
      <w:bookmarkEnd w:id="92"/>
      <w:r w:rsidR="009A0222" w:rsidRPr="002E5CCC">
        <w:rPr>
          <w:caps w:val="0"/>
          <w:sz w:val="28"/>
          <w:szCs w:val="28"/>
        </w:rPr>
        <w:t xml:space="preserve"> </w:t>
      </w:r>
      <w:bookmarkEnd w:id="83"/>
      <w:bookmarkEnd w:id="93"/>
      <w:bookmarkEnd w:id="94"/>
    </w:p>
    <w:p w14:paraId="02864870" w14:textId="253F497D" w:rsidR="001651F5" w:rsidRDefault="004B44A5" w:rsidP="001651F5">
      <w:pPr>
        <w:pStyle w:val="Corpodetexto"/>
        <w:spacing w:after="120" w:line="240" w:lineRule="auto"/>
        <w:rPr>
          <w:highlight w:val="yellow"/>
        </w:rPr>
      </w:pPr>
      <w:bookmarkStart w:id="95" w:name="OLE_LINK1"/>
      <w:bookmarkStart w:id="96" w:name="OLE_LINK2"/>
      <w:r w:rsidRPr="001651F5">
        <w:rPr>
          <w:highlight w:val="yellow"/>
        </w:rPr>
        <w:t xml:space="preserve">ORACLE. </w:t>
      </w:r>
      <w:r w:rsidR="001651F5">
        <w:rPr>
          <w:b/>
          <w:bCs/>
          <w:highlight w:val="yellow"/>
        </w:rPr>
        <w:t>Apresentação e Definição sobre o que é Inteligência Artificial</w:t>
      </w:r>
      <w:r w:rsidR="001651F5" w:rsidRPr="001651F5">
        <w:rPr>
          <w:b/>
          <w:bCs/>
          <w:highlight w:val="yellow"/>
        </w:rPr>
        <w:t>.</w:t>
      </w:r>
      <w:r w:rsidR="001651F5">
        <w:rPr>
          <w:highlight w:val="yellow"/>
        </w:rPr>
        <w:t xml:space="preserve"> </w:t>
      </w:r>
      <w:r w:rsidR="001651F5">
        <w:rPr>
          <w:highlight w:val="yellow"/>
        </w:rPr>
        <w:br/>
        <w:t xml:space="preserve">Disponível em </w:t>
      </w:r>
      <w:r w:rsidR="001651F5">
        <w:rPr>
          <w:highlight w:val="yellow"/>
        </w:rPr>
        <w:br/>
      </w:r>
      <w:r w:rsidR="001651F5" w:rsidRPr="001662BB">
        <w:rPr>
          <w:highlight w:val="yellow"/>
        </w:rPr>
        <w:t>https://www.oracle.com/br/artificial-intelligence/what-is-ai/#:~:text=Em%20termos%20mais%20simples%2C%20a,base%20nas%20informa%C3%A7%C3%B5es%20que%20coletam</w:t>
      </w:r>
      <w:r w:rsidR="001651F5" w:rsidRPr="001651F5">
        <w:rPr>
          <w:highlight w:val="yellow"/>
        </w:rPr>
        <w:t>.</w:t>
      </w:r>
    </w:p>
    <w:p w14:paraId="25D9FD97" w14:textId="2729E401" w:rsidR="001662BB" w:rsidRDefault="001651F5" w:rsidP="001651F5">
      <w:pPr>
        <w:pStyle w:val="Corpodetexto"/>
        <w:spacing w:after="120" w:line="240" w:lineRule="auto"/>
        <w:rPr>
          <w:highlight w:val="yellow"/>
        </w:rPr>
      </w:pPr>
      <w:r>
        <w:rPr>
          <w:highlight w:val="yellow"/>
        </w:rPr>
        <w:t xml:space="preserve">IBM. </w:t>
      </w:r>
      <w:r w:rsidRPr="001651F5">
        <w:rPr>
          <w:b/>
          <w:bCs/>
          <w:highlight w:val="yellow"/>
        </w:rPr>
        <w:t>Apresentação e Definição sobre o que são as Redes Neurais.</w:t>
      </w:r>
      <w:r>
        <w:rPr>
          <w:b/>
          <w:bCs/>
          <w:highlight w:val="yellow"/>
        </w:rPr>
        <w:br/>
      </w:r>
      <w:r w:rsidRPr="001651F5">
        <w:rPr>
          <w:highlight w:val="yellow"/>
        </w:rPr>
        <w:t>Disponível em</w:t>
      </w:r>
      <w:r>
        <w:rPr>
          <w:b/>
          <w:bCs/>
          <w:highlight w:val="yellow"/>
        </w:rPr>
        <w:br/>
      </w:r>
      <w:r w:rsidR="001662BB" w:rsidRPr="001662BB">
        <w:rPr>
          <w:highlight w:val="yellow"/>
        </w:rPr>
        <w:t>https://www.ibm.com/br-pt/cloud/learn/neural-networks#:~:text=As%20redes%20neurais%20refletem%20o,machine%20learning%20e%20deep%20learning</w:t>
      </w:r>
      <w:r w:rsidRPr="001651F5">
        <w:rPr>
          <w:highlight w:val="yellow"/>
        </w:rPr>
        <w:t>.</w:t>
      </w:r>
    </w:p>
    <w:p w14:paraId="4DAAA361" w14:textId="4F742051" w:rsidR="001651F5" w:rsidRDefault="001662BB" w:rsidP="001651F5">
      <w:pPr>
        <w:pStyle w:val="Corpodetexto"/>
        <w:spacing w:after="120" w:line="240" w:lineRule="auto"/>
        <w:rPr>
          <w:highlight w:val="yellow"/>
        </w:rPr>
      </w:pPr>
      <w:r>
        <w:rPr>
          <w:highlight w:val="yellow"/>
        </w:rPr>
        <w:t xml:space="preserve">IBM. </w:t>
      </w:r>
      <w:r w:rsidRPr="001662BB">
        <w:rPr>
          <w:b/>
          <w:bCs/>
          <w:highlight w:val="yellow"/>
        </w:rPr>
        <w:t>Apresentação e Definição sobre o que é Machine Learning.</w:t>
      </w:r>
      <w:r>
        <w:rPr>
          <w:highlight w:val="yellow"/>
        </w:rPr>
        <w:br/>
        <w:t>Disponível em</w:t>
      </w:r>
      <w:r>
        <w:rPr>
          <w:highlight w:val="yellow"/>
        </w:rPr>
        <w:br/>
      </w:r>
      <w:r w:rsidRPr="001662BB">
        <w:rPr>
          <w:highlight w:val="yellow"/>
        </w:rPr>
        <w:t>https://www.ibm.com/br-pt/analytics/machine-learning</w:t>
      </w:r>
      <w:r w:rsidR="001651F5">
        <w:rPr>
          <w:b/>
          <w:bCs/>
          <w:highlight w:val="yellow"/>
        </w:rPr>
        <w:br/>
      </w:r>
      <w:r>
        <w:rPr>
          <w:highlight w:val="yellow"/>
        </w:rPr>
        <w:t xml:space="preserve">SAS. </w:t>
      </w:r>
      <w:r w:rsidRPr="001662BB">
        <w:rPr>
          <w:b/>
          <w:bCs/>
          <w:highlight w:val="yellow"/>
        </w:rPr>
        <w:t>Apresentação e Definição sobre o que é Deep Learning.</w:t>
      </w:r>
      <w:r>
        <w:rPr>
          <w:highlight w:val="yellow"/>
        </w:rPr>
        <w:br/>
        <w:t>Disponível em</w:t>
      </w:r>
      <w:r>
        <w:rPr>
          <w:highlight w:val="yellow"/>
        </w:rPr>
        <w:br/>
      </w:r>
      <w:r w:rsidRPr="001662BB">
        <w:rPr>
          <w:highlight w:val="yellow"/>
        </w:rPr>
        <w:t>https://www.sas.com/pt_br/insights/analytics/deep-learning.html</w:t>
      </w:r>
    </w:p>
    <w:p w14:paraId="052F3B3C" w14:textId="7D482F38" w:rsidR="002E5CCC" w:rsidRPr="00417A9E" w:rsidRDefault="001662BB" w:rsidP="00417A9E">
      <w:pPr>
        <w:pStyle w:val="Corpodetexto"/>
        <w:spacing w:after="120" w:line="240" w:lineRule="auto"/>
        <w:rPr>
          <w:highlight w:val="yellow"/>
        </w:rPr>
      </w:pPr>
      <w:r>
        <w:rPr>
          <w:highlight w:val="yellow"/>
        </w:rPr>
        <w:t xml:space="preserve">YOLO. </w:t>
      </w:r>
      <w:r w:rsidRPr="001662BB">
        <w:rPr>
          <w:b/>
          <w:bCs/>
          <w:highlight w:val="yellow"/>
        </w:rPr>
        <w:t>Apresentação e Definição da metodologia YOLO.</w:t>
      </w:r>
      <w:r>
        <w:rPr>
          <w:highlight w:val="yellow"/>
        </w:rPr>
        <w:br/>
        <w:t xml:space="preserve">Disponível em </w:t>
      </w:r>
      <w:r>
        <w:rPr>
          <w:highlight w:val="yellow"/>
        </w:rPr>
        <w:br/>
      </w:r>
      <w:r w:rsidRPr="001662BB">
        <w:rPr>
          <w:highlight w:val="yellow"/>
        </w:rPr>
        <w:t>https://iaexpert.academy/2020/10/13/deteccao-de-objetos-com-yolo-uma-abordagem-moderna/</w:t>
      </w:r>
      <w:bookmarkEnd w:id="95"/>
      <w:bookmarkEnd w:id="96"/>
    </w:p>
    <w:p w14:paraId="273F4199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bookmarkEnd w:id="55"/>
    <w:p w14:paraId="599ED8A3" w14:textId="59DD6F76" w:rsidR="007A307A" w:rsidRDefault="007A307A" w:rsidP="00417A9E">
      <w:pPr>
        <w:pStyle w:val="Corpodetexto"/>
        <w:spacing w:after="120"/>
        <w:ind w:left="0"/>
      </w:pPr>
    </w:p>
    <w:sectPr w:rsidR="007A307A" w:rsidSect="0061512C"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JORGE TADAO MATSUSHIMA" w:date="2022-04-25T10:30:00Z" w:initials="JTM">
    <w:p w14:paraId="50CEF152" w14:textId="209E868C" w:rsidR="00AB26E0" w:rsidRDefault="00AB26E0">
      <w:pPr>
        <w:pStyle w:val="Textodecomentrio"/>
      </w:pPr>
      <w:r>
        <w:rPr>
          <w:rStyle w:val="Refdecomentrio"/>
        </w:rPr>
        <w:annotationRef/>
      </w:r>
      <w:r>
        <w:t xml:space="preserve">Na introdução deve </w:t>
      </w:r>
      <w:r w:rsidR="00090BD4">
        <w:t xml:space="preserve">situar o problema a ser estudado de forma contextualizada. </w:t>
      </w:r>
      <w:proofErr w:type="gramStart"/>
      <w:r w:rsidR="00090BD4">
        <w:t>Rever..</w:t>
      </w:r>
      <w:proofErr w:type="gramEnd"/>
      <w:r w:rsidR="00090BD4">
        <w:t xml:space="preserve"> </w:t>
      </w:r>
    </w:p>
  </w:comment>
  <w:comment w:id="17" w:author="JORGE TADAO MATSUSHIMA" w:date="2022-04-25T10:33:00Z" w:initials="JTM">
    <w:p w14:paraId="7C9C67B9" w14:textId="28BD69EE" w:rsidR="00090BD4" w:rsidRDefault="00090BD4">
      <w:pPr>
        <w:pStyle w:val="Textodecomentrio"/>
      </w:pPr>
      <w:r>
        <w:rPr>
          <w:rStyle w:val="Refdecomentrio"/>
        </w:rPr>
        <w:annotationRef/>
      </w:r>
      <w:r>
        <w:t>Fora do formato conforme o modelo de TG FATEC BD</w:t>
      </w:r>
    </w:p>
  </w:comment>
  <w:comment w:id="45" w:author="JORGE TADAO MATSUSHIMA" w:date="2022-04-25T10:43:00Z" w:initials="JTM">
    <w:p w14:paraId="67362579" w14:textId="4D14707A" w:rsidR="004456C7" w:rsidRDefault="004456C7">
      <w:pPr>
        <w:pStyle w:val="Textodecomentrio"/>
      </w:pPr>
      <w:r>
        <w:rPr>
          <w:rStyle w:val="Refdecomentrio"/>
        </w:rPr>
        <w:annotationRef/>
      </w:r>
      <w:r>
        <w:t>Corrigir o formato da citação deste documento. Utilizar o sistema autor data).</w:t>
      </w:r>
    </w:p>
  </w:comment>
  <w:comment w:id="46" w:author="JORGE TADAO MATSUSHIMA" w:date="2022-04-25T10:44:00Z" w:initials="JTM">
    <w:p w14:paraId="22DF0BDC" w14:textId="77777777" w:rsidR="004456C7" w:rsidRDefault="004456C7" w:rsidP="004456C7">
      <w:pPr>
        <w:pStyle w:val="Textodecomentrio"/>
      </w:pPr>
      <w:r>
        <w:rPr>
          <w:rStyle w:val="Refdecomentrio"/>
        </w:rPr>
        <w:annotationRef/>
      </w:r>
      <w:r>
        <w:t>Corrigir o formato da citação deste documento. Utilizar o sistema autor data).</w:t>
      </w:r>
    </w:p>
    <w:p w14:paraId="42D6F5C1" w14:textId="61D6CBBD" w:rsidR="004456C7" w:rsidRDefault="004456C7">
      <w:pPr>
        <w:pStyle w:val="Textodecomentrio"/>
      </w:pPr>
    </w:p>
  </w:comment>
  <w:comment w:id="47" w:author="JORGE TADAO MATSUSHIMA" w:date="2022-04-25T10:45:00Z" w:initials="JTM">
    <w:p w14:paraId="14C2A412" w14:textId="77777777" w:rsidR="004456C7" w:rsidRDefault="004456C7" w:rsidP="004456C7">
      <w:pPr>
        <w:pStyle w:val="Textodecomentrio"/>
      </w:pPr>
      <w:r>
        <w:rPr>
          <w:rStyle w:val="Refdecomentrio"/>
        </w:rPr>
        <w:annotationRef/>
      </w:r>
      <w:r>
        <w:t>Corrigir o formato da citação deste documento. Utilizar o sistema autor data).</w:t>
      </w:r>
    </w:p>
    <w:p w14:paraId="036948FB" w14:textId="0A1CFF90" w:rsidR="004456C7" w:rsidRDefault="004456C7">
      <w:pPr>
        <w:pStyle w:val="Textodecomentrio"/>
      </w:pPr>
    </w:p>
  </w:comment>
  <w:comment w:id="48" w:author="JORGE TADAO MATSUSHIMA" w:date="2022-04-25T10:45:00Z" w:initials="JTM">
    <w:p w14:paraId="5A6A0B87" w14:textId="77777777" w:rsidR="004456C7" w:rsidRDefault="004456C7" w:rsidP="004456C7">
      <w:pPr>
        <w:pStyle w:val="Textodecomentrio"/>
      </w:pPr>
      <w:r>
        <w:rPr>
          <w:rStyle w:val="Refdecomentrio"/>
        </w:rPr>
        <w:annotationRef/>
      </w:r>
      <w:r>
        <w:t>Corrigir o formato da citação deste documento. Utilizar o sistema autor data).</w:t>
      </w:r>
    </w:p>
    <w:p w14:paraId="518A2328" w14:textId="31492A36" w:rsidR="004456C7" w:rsidRDefault="004456C7">
      <w:pPr>
        <w:pStyle w:val="Textodecomentrio"/>
      </w:pPr>
    </w:p>
  </w:comment>
  <w:comment w:id="49" w:author="JORGE TADAO MATSUSHIMA" w:date="2022-04-25T10:46:00Z" w:initials="JTM">
    <w:p w14:paraId="6DE7B08B" w14:textId="77777777" w:rsidR="004456C7" w:rsidRDefault="004456C7" w:rsidP="004456C7">
      <w:pPr>
        <w:pStyle w:val="Textodecomentrio"/>
      </w:pPr>
      <w:r>
        <w:rPr>
          <w:rStyle w:val="Refdecomentrio"/>
        </w:rPr>
        <w:annotationRef/>
      </w:r>
      <w:r>
        <w:t>Corrigir o formato da citação deste documento. Utilizar o sistema autor data).</w:t>
      </w:r>
    </w:p>
    <w:p w14:paraId="1C0307E5" w14:textId="6C6CB4F6" w:rsidR="004456C7" w:rsidRDefault="004456C7">
      <w:pPr>
        <w:pStyle w:val="Textodecomentrio"/>
      </w:pPr>
    </w:p>
  </w:comment>
  <w:comment w:id="67" w:author="JORGE TADAO MATSUSHIMA" w:date="2022-04-25T11:18:00Z" w:initials="JTM">
    <w:p w14:paraId="4A487D36" w14:textId="7838786A" w:rsidR="00275C68" w:rsidRDefault="00275C68">
      <w:pPr>
        <w:pStyle w:val="Textodecomentrio"/>
      </w:pPr>
      <w:r>
        <w:rPr>
          <w:rStyle w:val="Refdecomentrio"/>
        </w:rPr>
        <w:annotationRef/>
      </w:r>
      <w:r>
        <w:t>Figura não mencionada no corpo do texto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CEF152" w15:done="0"/>
  <w15:commentEx w15:paraId="7C9C67B9" w15:done="0"/>
  <w15:commentEx w15:paraId="67362579" w15:done="1"/>
  <w15:commentEx w15:paraId="42D6F5C1" w15:done="1"/>
  <w15:commentEx w15:paraId="036948FB" w15:done="1"/>
  <w15:commentEx w15:paraId="518A2328" w15:done="1"/>
  <w15:commentEx w15:paraId="1C0307E5" w15:done="1"/>
  <w15:commentEx w15:paraId="4A487D3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0F5D0" w16cex:dateUtc="2022-04-25T13:26:00Z"/>
  <w16cex:commentExtensible w16cex:durableId="2610F5FB" w16cex:dateUtc="2022-04-25T13:27:00Z"/>
  <w16cex:commentExtensible w16cex:durableId="2610F668" w16cex:dateUtc="2022-04-25T13:28:00Z"/>
  <w16cex:commentExtensible w16cex:durableId="2610F6C0" w16cex:dateUtc="2022-04-25T13:30:00Z"/>
  <w16cex:commentExtensible w16cex:durableId="2610F784" w16cex:dateUtc="2022-04-25T13:33:00Z"/>
  <w16cex:commentExtensible w16cex:durableId="2610F9BA" w16cex:dateUtc="2022-04-25T13:43:00Z"/>
  <w16cex:commentExtensible w16cex:durableId="2610F9FF" w16cex:dateUtc="2022-04-25T13:44:00Z"/>
  <w16cex:commentExtensible w16cex:durableId="2610FA2C" w16cex:dateUtc="2022-04-25T13:45:00Z"/>
  <w16cex:commentExtensible w16cex:durableId="2610FA55" w16cex:dateUtc="2022-04-25T13:45:00Z"/>
  <w16cex:commentExtensible w16cex:durableId="2610FA77" w16cex:dateUtc="2022-04-25T13:46:00Z"/>
  <w16cex:commentExtensible w16cex:durableId="26110212" w16cex:dateUtc="2022-04-25T14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CEF152" w16cid:durableId="2610F6C0"/>
  <w16cid:commentId w16cid:paraId="7C9C67B9" w16cid:durableId="2610F784"/>
  <w16cid:commentId w16cid:paraId="67362579" w16cid:durableId="2610F9BA"/>
  <w16cid:commentId w16cid:paraId="42D6F5C1" w16cid:durableId="2610F9FF"/>
  <w16cid:commentId w16cid:paraId="036948FB" w16cid:durableId="2610FA2C"/>
  <w16cid:commentId w16cid:paraId="518A2328" w16cid:durableId="2610FA55"/>
  <w16cid:commentId w16cid:paraId="1C0307E5" w16cid:durableId="2610FA77"/>
  <w16cid:commentId w16cid:paraId="4A487D36" w16cid:durableId="2611021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F3A30" w14:textId="77777777" w:rsidR="00A32D03" w:rsidRDefault="00A32D03">
      <w:r>
        <w:separator/>
      </w:r>
    </w:p>
  </w:endnote>
  <w:endnote w:type="continuationSeparator" w:id="0">
    <w:p w14:paraId="6F8B1A66" w14:textId="77777777" w:rsidR="00A32D03" w:rsidRDefault="00A32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2568D" w14:textId="77777777" w:rsidR="002D78C0" w:rsidRDefault="002D78C0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FE932" w14:textId="77777777" w:rsidR="00A32D03" w:rsidRDefault="00A32D03">
      <w:r>
        <w:separator/>
      </w:r>
    </w:p>
  </w:footnote>
  <w:footnote w:type="continuationSeparator" w:id="0">
    <w:p w14:paraId="5751DAB7" w14:textId="77777777" w:rsidR="00A32D03" w:rsidRDefault="00A32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FD8CB" w14:textId="77777777" w:rsidR="002D78C0" w:rsidRDefault="002D78C0" w:rsidP="0009002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8CB4F9" w14:textId="77777777" w:rsidR="002D78C0" w:rsidRDefault="002D78C0" w:rsidP="00D70A45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59438" w14:textId="77777777" w:rsidR="002D78C0" w:rsidRDefault="002D78C0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1B0B9" w14:textId="77777777" w:rsidR="002D78C0" w:rsidRDefault="002D78C0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5EE592A1" w14:textId="77777777" w:rsidR="002D78C0" w:rsidRDefault="002D78C0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D1C3F" w14:textId="77777777" w:rsidR="002D78C0" w:rsidRDefault="002D78C0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12165" w14:textId="781B9671" w:rsidR="002D78C0" w:rsidRPr="00D42CF9" w:rsidRDefault="00AB26E0" w:rsidP="00D42CF9">
    <w:pPr>
      <w:pStyle w:val="Cabealho"/>
      <w:jc w:val="right"/>
      <w:rPr>
        <w:lang w:val="en-US"/>
      </w:rPr>
    </w:pPr>
    <w:ins w:id="1" w:author="JORGE TADAO MATSUSHIMA" w:date="2022-04-25T10:28:00Z">
      <w:r>
        <w:rPr>
          <w:noProof/>
          <w:lang w:val="en-US"/>
        </w:rPr>
        <w:t>Corrigir numeração de página</w:t>
      </w:r>
    </w:ins>
    <w:r w:rsidR="00D42CF9">
      <w:rPr>
        <w:noProof/>
        <w:lang w:val="en-US"/>
      </w:rPr>
      <w:t>xii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8946D" w14:textId="77777777" w:rsidR="002D78C0" w:rsidRDefault="002D78C0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2D78C0" w:rsidRDefault="002D78C0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in;height:3in" o:bullet="t">
        <v:imagedata r:id="rId1" o:title=""/>
      </v:shape>
    </w:pict>
  </w:numPicBullet>
  <w:abstractNum w:abstractNumId="0" w15:restartNumberingAfterBreak="0">
    <w:nsid w:val="03B86A45"/>
    <w:multiLevelType w:val="hybridMultilevel"/>
    <w:tmpl w:val="321A7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F268F6"/>
    <w:multiLevelType w:val="hybridMultilevel"/>
    <w:tmpl w:val="C68ED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5D783A"/>
    <w:multiLevelType w:val="hybridMultilevel"/>
    <w:tmpl w:val="17AEC88E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880251A"/>
    <w:multiLevelType w:val="hybridMultilevel"/>
    <w:tmpl w:val="231AF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8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2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FBD5DFA"/>
    <w:multiLevelType w:val="hybridMultilevel"/>
    <w:tmpl w:val="32A413B8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954B7B"/>
    <w:multiLevelType w:val="multilevel"/>
    <w:tmpl w:val="CD7831DE"/>
    <w:lvl w:ilvl="0">
      <w:start w:val="1"/>
      <w:numFmt w:val="decimal"/>
      <w:lvlText w:val="%1."/>
      <w:lvlJc w:val="left"/>
      <w:pPr>
        <w:ind w:left="1008" w:hanging="360"/>
      </w:pPr>
    </w:lvl>
    <w:lvl w:ilvl="1">
      <w:start w:val="1"/>
      <w:numFmt w:val="decimal"/>
      <w:isLgl/>
      <w:lvlText w:val="%1.%2."/>
      <w:lvlJc w:val="left"/>
      <w:pPr>
        <w:ind w:left="106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8" w:hanging="1800"/>
      </w:pPr>
      <w:rPr>
        <w:rFonts w:hint="default"/>
      </w:rPr>
    </w:lvl>
  </w:abstractNum>
  <w:abstractNum w:abstractNumId="19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15"/>
  </w:num>
  <w:num w:numId="5">
    <w:abstractNumId w:val="14"/>
  </w:num>
  <w:num w:numId="6">
    <w:abstractNumId w:val="8"/>
  </w:num>
  <w:num w:numId="7">
    <w:abstractNumId w:val="11"/>
  </w:num>
  <w:num w:numId="8">
    <w:abstractNumId w:val="7"/>
  </w:num>
  <w:num w:numId="9">
    <w:abstractNumId w:val="19"/>
  </w:num>
  <w:num w:numId="10">
    <w:abstractNumId w:val="6"/>
  </w:num>
  <w:num w:numId="11">
    <w:abstractNumId w:val="10"/>
  </w:num>
  <w:num w:numId="12">
    <w:abstractNumId w:val="12"/>
  </w:num>
  <w:num w:numId="13">
    <w:abstractNumId w:val="16"/>
  </w:num>
  <w:num w:numId="14">
    <w:abstractNumId w:val="17"/>
  </w:num>
  <w:num w:numId="15">
    <w:abstractNumId w:val="4"/>
  </w:num>
  <w:num w:numId="16">
    <w:abstractNumId w:val="2"/>
  </w:num>
  <w:num w:numId="17">
    <w:abstractNumId w:val="18"/>
  </w:num>
  <w:num w:numId="18">
    <w:abstractNumId w:val="0"/>
  </w:num>
  <w:num w:numId="19">
    <w:abstractNumId w:val="5"/>
  </w:num>
  <w:num w:numId="20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RGE TADAO MATSUSHIMA">
    <w15:presenceInfo w15:providerId="None" w15:userId="JORGE TADAO MATSUSHIMA"/>
  </w15:person>
  <w15:person w15:author="Fatec">
    <w15:presenceInfo w15:providerId="None" w15:userId="Fat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trackRevisions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4D04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609D"/>
    <w:rsid w:val="000876AD"/>
    <w:rsid w:val="00090029"/>
    <w:rsid w:val="0009010B"/>
    <w:rsid w:val="0009082D"/>
    <w:rsid w:val="00090BD4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D49BD"/>
    <w:rsid w:val="000E112D"/>
    <w:rsid w:val="000E2827"/>
    <w:rsid w:val="000E30F3"/>
    <w:rsid w:val="000E3A97"/>
    <w:rsid w:val="000E4CBD"/>
    <w:rsid w:val="000E5CF2"/>
    <w:rsid w:val="000E650D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45FA"/>
    <w:rsid w:val="00145688"/>
    <w:rsid w:val="00145A45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1F5"/>
    <w:rsid w:val="0016525A"/>
    <w:rsid w:val="00165F27"/>
    <w:rsid w:val="001662BB"/>
    <w:rsid w:val="00167B0A"/>
    <w:rsid w:val="001703AC"/>
    <w:rsid w:val="00170DC2"/>
    <w:rsid w:val="00171A7A"/>
    <w:rsid w:val="00172F5E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A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D78BB"/>
    <w:rsid w:val="001E13C8"/>
    <w:rsid w:val="001E1B03"/>
    <w:rsid w:val="001E20B4"/>
    <w:rsid w:val="001E326C"/>
    <w:rsid w:val="001E350A"/>
    <w:rsid w:val="001E40EE"/>
    <w:rsid w:val="001E54F8"/>
    <w:rsid w:val="001E61F5"/>
    <w:rsid w:val="001E66C1"/>
    <w:rsid w:val="001E7CA4"/>
    <w:rsid w:val="001F02A2"/>
    <w:rsid w:val="001F1D46"/>
    <w:rsid w:val="001F26FA"/>
    <w:rsid w:val="001F4930"/>
    <w:rsid w:val="001F7113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0900"/>
    <w:rsid w:val="002415C4"/>
    <w:rsid w:val="00241826"/>
    <w:rsid w:val="00246A50"/>
    <w:rsid w:val="00246C20"/>
    <w:rsid w:val="00246E4A"/>
    <w:rsid w:val="002503C1"/>
    <w:rsid w:val="00250AC4"/>
    <w:rsid w:val="00250EF1"/>
    <w:rsid w:val="002512F6"/>
    <w:rsid w:val="00251AC0"/>
    <w:rsid w:val="002528FB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75C68"/>
    <w:rsid w:val="002800C0"/>
    <w:rsid w:val="00281128"/>
    <w:rsid w:val="00282E6A"/>
    <w:rsid w:val="00283290"/>
    <w:rsid w:val="00283A2B"/>
    <w:rsid w:val="00283A4E"/>
    <w:rsid w:val="00284D32"/>
    <w:rsid w:val="002850BE"/>
    <w:rsid w:val="00286239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8C0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35BD"/>
    <w:rsid w:val="0030615E"/>
    <w:rsid w:val="003072DA"/>
    <w:rsid w:val="00307F51"/>
    <w:rsid w:val="00310366"/>
    <w:rsid w:val="003124B4"/>
    <w:rsid w:val="00312DC7"/>
    <w:rsid w:val="00313255"/>
    <w:rsid w:val="0031377A"/>
    <w:rsid w:val="00313C9B"/>
    <w:rsid w:val="0031421F"/>
    <w:rsid w:val="00316907"/>
    <w:rsid w:val="00316E51"/>
    <w:rsid w:val="003202E9"/>
    <w:rsid w:val="003216E3"/>
    <w:rsid w:val="00322370"/>
    <w:rsid w:val="00322F6F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06EA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59AD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17A9E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456C7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7FC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799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0390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1BA1"/>
    <w:rsid w:val="004B3602"/>
    <w:rsid w:val="004B44A5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3A4"/>
    <w:rsid w:val="005225B9"/>
    <w:rsid w:val="00523498"/>
    <w:rsid w:val="00524075"/>
    <w:rsid w:val="00525BD2"/>
    <w:rsid w:val="005263D2"/>
    <w:rsid w:val="00527039"/>
    <w:rsid w:val="00531AC0"/>
    <w:rsid w:val="0053241E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5653D"/>
    <w:rsid w:val="005605FE"/>
    <w:rsid w:val="0056185E"/>
    <w:rsid w:val="005622AF"/>
    <w:rsid w:val="0056275B"/>
    <w:rsid w:val="00564CA3"/>
    <w:rsid w:val="0056728E"/>
    <w:rsid w:val="00567813"/>
    <w:rsid w:val="0057178A"/>
    <w:rsid w:val="005726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97DB4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1B5E"/>
    <w:rsid w:val="00603107"/>
    <w:rsid w:val="006041DD"/>
    <w:rsid w:val="00605E9E"/>
    <w:rsid w:val="006075BA"/>
    <w:rsid w:val="00607B04"/>
    <w:rsid w:val="00610885"/>
    <w:rsid w:val="00613240"/>
    <w:rsid w:val="0061512C"/>
    <w:rsid w:val="006163CD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366"/>
    <w:rsid w:val="0069599B"/>
    <w:rsid w:val="00696293"/>
    <w:rsid w:val="006973CA"/>
    <w:rsid w:val="006A0F7D"/>
    <w:rsid w:val="006A18CF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1368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3E8E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0FAC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4511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1E6E"/>
    <w:rsid w:val="007D23AF"/>
    <w:rsid w:val="007D3199"/>
    <w:rsid w:val="007D7398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201C3"/>
    <w:rsid w:val="008220B1"/>
    <w:rsid w:val="00822AA5"/>
    <w:rsid w:val="00823A46"/>
    <w:rsid w:val="00825ABB"/>
    <w:rsid w:val="00827527"/>
    <w:rsid w:val="00827FF8"/>
    <w:rsid w:val="00831248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4E4D"/>
    <w:rsid w:val="00845281"/>
    <w:rsid w:val="0084715A"/>
    <w:rsid w:val="00847EBF"/>
    <w:rsid w:val="00851192"/>
    <w:rsid w:val="008511BD"/>
    <w:rsid w:val="008517CD"/>
    <w:rsid w:val="00852360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2D1A"/>
    <w:rsid w:val="008A3A0A"/>
    <w:rsid w:val="008A50D3"/>
    <w:rsid w:val="008A716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6E8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1796"/>
    <w:rsid w:val="00982B64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64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3C72"/>
    <w:rsid w:val="009E7809"/>
    <w:rsid w:val="009F0209"/>
    <w:rsid w:val="009F05CC"/>
    <w:rsid w:val="009F10FF"/>
    <w:rsid w:val="009F1D87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2C5A"/>
    <w:rsid w:val="00A2346E"/>
    <w:rsid w:val="00A25D4F"/>
    <w:rsid w:val="00A26874"/>
    <w:rsid w:val="00A271A9"/>
    <w:rsid w:val="00A277B2"/>
    <w:rsid w:val="00A301EA"/>
    <w:rsid w:val="00A30AA8"/>
    <w:rsid w:val="00A30FF9"/>
    <w:rsid w:val="00A32D03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5516B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991"/>
    <w:rsid w:val="00AB0ED1"/>
    <w:rsid w:val="00AB1F24"/>
    <w:rsid w:val="00AB25EB"/>
    <w:rsid w:val="00AB26E0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4774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A66"/>
    <w:rsid w:val="00AF318A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2191"/>
    <w:rsid w:val="00B238AF"/>
    <w:rsid w:val="00B23D86"/>
    <w:rsid w:val="00B23ECA"/>
    <w:rsid w:val="00B251AD"/>
    <w:rsid w:val="00B25816"/>
    <w:rsid w:val="00B27075"/>
    <w:rsid w:val="00B303F2"/>
    <w:rsid w:val="00B324AC"/>
    <w:rsid w:val="00B338A9"/>
    <w:rsid w:val="00B37118"/>
    <w:rsid w:val="00B401A3"/>
    <w:rsid w:val="00B40CD8"/>
    <w:rsid w:val="00B40D88"/>
    <w:rsid w:val="00B41086"/>
    <w:rsid w:val="00B4281C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03B1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737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19BB"/>
    <w:rsid w:val="00C232D2"/>
    <w:rsid w:val="00C23860"/>
    <w:rsid w:val="00C25831"/>
    <w:rsid w:val="00C264D8"/>
    <w:rsid w:val="00C265B1"/>
    <w:rsid w:val="00C26F55"/>
    <w:rsid w:val="00C277D2"/>
    <w:rsid w:val="00C27E99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1E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3AC9"/>
    <w:rsid w:val="00C74467"/>
    <w:rsid w:val="00C7458E"/>
    <w:rsid w:val="00C7472C"/>
    <w:rsid w:val="00C74A33"/>
    <w:rsid w:val="00C76C33"/>
    <w:rsid w:val="00C77028"/>
    <w:rsid w:val="00C770A0"/>
    <w:rsid w:val="00C82D41"/>
    <w:rsid w:val="00C83D47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282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374A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CF9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08EB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2F0F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47BAF"/>
    <w:rsid w:val="00E50A26"/>
    <w:rsid w:val="00E50A5E"/>
    <w:rsid w:val="00E50F05"/>
    <w:rsid w:val="00E53765"/>
    <w:rsid w:val="00E54801"/>
    <w:rsid w:val="00E54B7C"/>
    <w:rsid w:val="00E55302"/>
    <w:rsid w:val="00E55A38"/>
    <w:rsid w:val="00E6003B"/>
    <w:rsid w:val="00E62CB3"/>
    <w:rsid w:val="00E63E5A"/>
    <w:rsid w:val="00E6464D"/>
    <w:rsid w:val="00E64CD6"/>
    <w:rsid w:val="00E64D2F"/>
    <w:rsid w:val="00E65DD5"/>
    <w:rsid w:val="00E673DB"/>
    <w:rsid w:val="00E706CB"/>
    <w:rsid w:val="00E7379B"/>
    <w:rsid w:val="00E74C4C"/>
    <w:rsid w:val="00E751E1"/>
    <w:rsid w:val="00E763B1"/>
    <w:rsid w:val="00E7765E"/>
    <w:rsid w:val="00E7768F"/>
    <w:rsid w:val="00E814B2"/>
    <w:rsid w:val="00E81C0B"/>
    <w:rsid w:val="00E82053"/>
    <w:rsid w:val="00E829ED"/>
    <w:rsid w:val="00E82FC8"/>
    <w:rsid w:val="00E84B35"/>
    <w:rsid w:val="00E8599D"/>
    <w:rsid w:val="00E876B0"/>
    <w:rsid w:val="00E91973"/>
    <w:rsid w:val="00E94380"/>
    <w:rsid w:val="00E964CE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3E8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A7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1842"/>
    <w:rsid w:val="00EE245D"/>
    <w:rsid w:val="00EE3811"/>
    <w:rsid w:val="00EE418B"/>
    <w:rsid w:val="00EE5DBD"/>
    <w:rsid w:val="00EE726E"/>
    <w:rsid w:val="00EF079B"/>
    <w:rsid w:val="00EF0E30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0DD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14A5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255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C784E"/>
    <w:rsid w:val="00FD0748"/>
    <w:rsid w:val="00FD0D18"/>
    <w:rsid w:val="00FD0F03"/>
    <w:rsid w:val="00FD0F06"/>
    <w:rsid w:val="00FD1525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6EE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3056"/>
    <w:pPr>
      <w:ind w:left="288"/>
    </w:pPr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803056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803056"/>
    <w:pPr>
      <w:keepNext/>
      <w:spacing w:before="240" w:after="60" w:line="480" w:lineRule="auto"/>
      <w:outlineLvl w:val="1"/>
    </w:pPr>
    <w:rPr>
      <w:rFonts w:eastAsia="Arial Unicode MS"/>
      <w:b/>
      <w:bCs/>
      <w:color w:val="000000"/>
    </w:rPr>
  </w:style>
  <w:style w:type="paragraph" w:styleId="Ttulo3">
    <w:name w:val="heading 3"/>
    <w:basedOn w:val="Normal"/>
    <w:next w:val="Normal"/>
    <w:link w:val="Ttulo3Char"/>
    <w:uiPriority w:val="99"/>
    <w:qFormat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qFormat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qFormat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qFormat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AF5B62"/>
    <w:rPr>
      <w:b/>
      <w:bCs/>
      <w:caps/>
      <w:color w:val="000000"/>
      <w:sz w:val="24"/>
      <w:szCs w:val="24"/>
    </w:rPr>
  </w:style>
  <w:style w:type="character" w:customStyle="1" w:styleId="Ttulo2Char">
    <w:name w:val="Título 2 Char"/>
    <w:link w:val="Ttulo2"/>
    <w:uiPriority w:val="99"/>
    <w:rsid w:val="00156311"/>
    <w:rPr>
      <w:rFonts w:eastAsia="Arial Unicode MS"/>
      <w:b/>
      <w:bCs/>
      <w:color w:val="000000"/>
      <w:sz w:val="28"/>
      <w:szCs w:val="28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  <w:jc w:val="both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  <w:jc w:val="both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803056"/>
    <w:pPr>
      <w:jc w:val="center"/>
    </w:pPr>
    <w:rPr>
      <w:b/>
      <w:bCs/>
      <w:noProof/>
      <w:sz w:val="52"/>
      <w:szCs w:val="52"/>
    </w:rPr>
  </w:style>
  <w:style w:type="character" w:customStyle="1" w:styleId="TtuloChar">
    <w:name w:val="Título Char"/>
    <w:link w:val="Ttulo"/>
    <w:uiPriority w:val="99"/>
    <w:rsid w:val="002C13FD"/>
    <w:rPr>
      <w:b/>
      <w:bCs/>
      <w:noProof/>
      <w:sz w:val="52"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99"/>
    <w:qFormat/>
    <w:rsid w:val="00803056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before="120"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rFonts w:ascii="Calibri" w:hAnsi="Calibri"/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  <w:jc w:val="both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qFormat/>
    <w:rsid w:val="000C31ED"/>
    <w:rPr>
      <w:b/>
      <w:bCs/>
    </w:rPr>
  </w:style>
  <w:style w:type="paragraph" w:styleId="PargrafodaLista">
    <w:name w:val="List Paragraph"/>
    <w:basedOn w:val="Normal"/>
    <w:uiPriority w:val="99"/>
    <w:qFormat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  <w:jc w:val="both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styleId="CabealhodoSumrio">
    <w:name w:val="TOC Heading"/>
    <w:basedOn w:val="Ttulo1"/>
    <w:next w:val="Normal"/>
    <w:uiPriority w:val="39"/>
    <w:unhideWhenUsed/>
    <w:qFormat/>
    <w:rsid w:val="00FC784E"/>
    <w:pPr>
      <w:keepLines/>
      <w:widowControl/>
      <w:spacing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1651F5"/>
    <w:rPr>
      <w:color w:val="605E5C"/>
      <w:shd w:val="clear" w:color="auto" w:fill="E1DFD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B26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B26E0"/>
    <w:rPr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comments" Target="comments.xml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5.jp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image" Target="media/image4.png"/><Relationship Id="rId28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3.jpe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1d4155-da1d-4cfa-a34e-8543785ecb1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CCCC5203FFC046AA1FE57E20698C9E" ma:contentTypeVersion="3" ma:contentTypeDescription="Create a new document." ma:contentTypeScope="" ma:versionID="0fc638592f773c16419b9a76e262592a">
  <xsd:schema xmlns:xsd="http://www.w3.org/2001/XMLSchema" xmlns:xs="http://www.w3.org/2001/XMLSchema" xmlns:p="http://schemas.microsoft.com/office/2006/metadata/properties" xmlns:ns2="a71d4155-da1d-4cfa-a34e-8543785ecb12" targetNamespace="http://schemas.microsoft.com/office/2006/metadata/properties" ma:root="true" ma:fieldsID="587a9d22d0f8df2824ab0a8ba4aa1b44" ns2:_="">
    <xsd:import namespace="a71d4155-da1d-4cfa-a34e-8543785ecb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d4155-da1d-4cfa-a34e-8543785ecb1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B0914-8354-4513-BFE0-0F488D27CD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34B682-9D58-432B-97E3-1FE432768EDA}">
  <ds:schemaRefs>
    <ds:schemaRef ds:uri="http://schemas.microsoft.com/office/2006/metadata/properties"/>
    <ds:schemaRef ds:uri="http://schemas.microsoft.com/office/infopath/2007/PartnerControls"/>
    <ds:schemaRef ds:uri="a71d4155-da1d-4cfa-a34e-8543785ecb12"/>
  </ds:schemaRefs>
</ds:datastoreItem>
</file>

<file path=customXml/itemProps3.xml><?xml version="1.0" encoding="utf-8"?>
<ds:datastoreItem xmlns:ds="http://schemas.openxmlformats.org/officeDocument/2006/customXml" ds:itemID="{FD69F79E-C89C-4A25-A008-E1CB534B80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1d4155-da1d-4cfa-a34e-8543785ecb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D48ED2-E9EA-46C5-9033-A005FC6FA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21</Pages>
  <Words>2983</Words>
  <Characters>16113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19058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Fatec</dc:creator>
  <cp:lastModifiedBy>Fatec</cp:lastModifiedBy>
  <cp:revision>4</cp:revision>
  <cp:lastPrinted>2018-11-26T22:13:00Z</cp:lastPrinted>
  <dcterms:created xsi:type="dcterms:W3CDTF">2022-04-25T14:18:00Z</dcterms:created>
  <dcterms:modified xsi:type="dcterms:W3CDTF">2022-04-26T01:26:00Z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0x0101006ECCCC5203FFC046AA1FE57E20698C9E</vt:lpwstr>
  </property>
</Properties>
</file>